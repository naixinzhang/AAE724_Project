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757E13" w14:textId="5811C8BF" w:rsidR="009A5B7B" w:rsidRDefault="009A5B7B" w:rsidP="009A5B7B">
      <w:pPr>
        <w:pStyle w:val="Heading1"/>
        <w:shd w:val="clear" w:color="auto" w:fill="FFFFFF"/>
        <w:spacing w:before="240" w:beforeAutospacing="0" w:after="120" w:afterAutospacing="0" w:line="324" w:lineRule="atLeast"/>
        <w:rPr>
          <w:rFonts w:eastAsiaTheme="minorEastAsia"/>
          <w:bCs w:val="0"/>
          <w:kern w:val="0"/>
          <w:sz w:val="24"/>
          <w:szCs w:val="24"/>
          <w:shd w:val="clear" w:color="auto" w:fill="FFFFFF"/>
        </w:rPr>
      </w:pPr>
      <w:r w:rsidRPr="00602EEC">
        <w:rPr>
          <w:rFonts w:eastAsiaTheme="minorEastAsia"/>
          <w:bCs w:val="0"/>
          <w:kern w:val="0"/>
          <w:sz w:val="24"/>
          <w:szCs w:val="24"/>
          <w:shd w:val="clear" w:color="auto" w:fill="FFFFFF"/>
        </w:rPr>
        <w:t xml:space="preserve">Does health </w:t>
      </w:r>
      <w:r w:rsidR="007E1A70">
        <w:rPr>
          <w:rFonts w:eastAsiaTheme="minorEastAsia"/>
          <w:bCs w:val="0"/>
          <w:kern w:val="0"/>
          <w:sz w:val="24"/>
          <w:szCs w:val="24"/>
          <w:shd w:val="clear" w:color="auto" w:fill="FFFFFF"/>
        </w:rPr>
        <w:t>i</w:t>
      </w:r>
      <w:r w:rsidRPr="00602EEC">
        <w:rPr>
          <w:rFonts w:eastAsiaTheme="minorEastAsia"/>
          <w:bCs w:val="0"/>
          <w:kern w:val="0"/>
          <w:sz w:val="24"/>
          <w:szCs w:val="24"/>
          <w:shd w:val="clear" w:color="auto" w:fill="FFFFFF"/>
        </w:rPr>
        <w:t xml:space="preserve">nsurance </w:t>
      </w:r>
      <w:r w:rsidR="007E1A70">
        <w:rPr>
          <w:rFonts w:eastAsiaTheme="minorEastAsia"/>
          <w:bCs w:val="0"/>
          <w:kern w:val="0"/>
          <w:sz w:val="24"/>
          <w:szCs w:val="24"/>
          <w:shd w:val="clear" w:color="auto" w:fill="FFFFFF"/>
        </w:rPr>
        <w:t>s</w:t>
      </w:r>
      <w:r w:rsidRPr="00602EEC">
        <w:rPr>
          <w:rFonts w:eastAsiaTheme="minorEastAsia"/>
          <w:bCs w:val="0"/>
          <w:kern w:val="0"/>
          <w:sz w:val="24"/>
          <w:szCs w:val="24"/>
          <w:shd w:val="clear" w:color="auto" w:fill="FFFFFF"/>
        </w:rPr>
        <w:t>tatus influence the hospital length of stay for patients with asthma conditions?</w:t>
      </w:r>
    </w:p>
    <w:p w14:paraId="721BB401" w14:textId="15A7A643" w:rsidR="00602EEC" w:rsidRDefault="009B37B4" w:rsidP="009B37B4">
      <w:pPr>
        <w:pStyle w:val="Heading1"/>
        <w:shd w:val="clear" w:color="auto" w:fill="FFFFFF"/>
        <w:spacing w:before="240" w:beforeAutospacing="0" w:after="120" w:afterAutospacing="0" w:line="324" w:lineRule="atLeast"/>
        <w:jc w:val="center"/>
        <w:rPr>
          <w:rFonts w:eastAsiaTheme="minorEastAsia"/>
          <w:b w:val="0"/>
          <w:bCs w:val="0"/>
          <w:kern w:val="0"/>
          <w:sz w:val="24"/>
          <w:szCs w:val="24"/>
          <w:shd w:val="clear" w:color="auto" w:fill="FFFFFF"/>
        </w:rPr>
      </w:pPr>
      <w:r w:rsidRPr="009B37B4">
        <w:rPr>
          <w:rFonts w:eastAsiaTheme="minorEastAsia"/>
          <w:b w:val="0"/>
          <w:bCs w:val="0"/>
          <w:kern w:val="0"/>
          <w:sz w:val="24"/>
          <w:szCs w:val="24"/>
          <w:shd w:val="clear" w:color="auto" w:fill="FFFFFF"/>
        </w:rPr>
        <w:t>Naixin Zhang</w:t>
      </w:r>
    </w:p>
    <w:p w14:paraId="515A2BE4" w14:textId="0633ACDF" w:rsidR="00177298" w:rsidRDefault="00177298" w:rsidP="00177298">
      <w:pPr>
        <w:rPr>
          <w:rFonts w:ascii="Times New Roman" w:hAnsi="Times New Roman" w:cs="Times New Roman"/>
          <w:b/>
          <w:sz w:val="24"/>
          <w:szCs w:val="24"/>
          <w:shd w:val="clear" w:color="auto" w:fill="FFFFFF"/>
        </w:rPr>
      </w:pPr>
      <w:commentRangeStart w:id="0"/>
      <w:r w:rsidRPr="00E02457">
        <w:rPr>
          <w:rFonts w:ascii="Times New Roman" w:hAnsi="Times New Roman" w:cs="Times New Roman"/>
          <w:b/>
          <w:sz w:val="24"/>
          <w:szCs w:val="24"/>
          <w:shd w:val="clear" w:color="auto" w:fill="FFFFFF"/>
        </w:rPr>
        <w:t>Objective</w:t>
      </w:r>
      <w:commentRangeEnd w:id="0"/>
      <w:r w:rsidR="00852242">
        <w:rPr>
          <w:rStyle w:val="CommentReference"/>
        </w:rPr>
        <w:commentReference w:id="0"/>
      </w:r>
    </w:p>
    <w:p w14:paraId="1E462B69" w14:textId="160FD1E4" w:rsidR="00602EEC" w:rsidRDefault="009A5B7B" w:rsidP="00602EEC">
      <w:pPr>
        <w:jc w:val="both"/>
      </w:pPr>
      <w:r w:rsidRPr="009D6A44">
        <w:t xml:space="preserve">Previous </w:t>
      </w:r>
      <w:del w:id="1" w:author="Cornelia Ilin" w:date="2019-09-12T13:28:00Z">
        <w:r w:rsidR="009B37B4" w:rsidDel="00DC5F8E">
          <w:delText>study</w:delText>
        </w:r>
        <w:r w:rsidRPr="009D6A44" w:rsidDel="00DC5F8E">
          <w:delText xml:space="preserve"> </w:delText>
        </w:r>
      </w:del>
      <w:ins w:id="2" w:author="Cornelia Ilin" w:date="2019-09-12T13:28:00Z">
        <w:r w:rsidR="00DC5F8E">
          <w:t>studies</w:t>
        </w:r>
        <w:r w:rsidR="00DC5F8E" w:rsidRPr="009D6A44">
          <w:t xml:space="preserve"> </w:t>
        </w:r>
      </w:ins>
      <w:r w:rsidRPr="009D6A44">
        <w:t>ha</w:t>
      </w:r>
      <w:ins w:id="3" w:author="Cornelia Ilin" w:date="2019-09-12T13:28:00Z">
        <w:r w:rsidR="00DC5F8E">
          <w:t>ve</w:t>
        </w:r>
      </w:ins>
      <w:del w:id="4" w:author="Cornelia Ilin" w:date="2019-09-12T13:28:00Z">
        <w:r w:rsidRPr="009D6A44" w:rsidDel="00DC5F8E">
          <w:delText>s</w:delText>
        </w:r>
      </w:del>
      <w:r w:rsidRPr="009D6A44">
        <w:t xml:space="preserve"> demonstrated that nonclinical factors are associated with differences in clinical care, with </w:t>
      </w:r>
      <w:commentRangeStart w:id="5"/>
      <w:r w:rsidRPr="009D6A44">
        <w:t xml:space="preserve">uninsured patients </w:t>
      </w:r>
      <w:commentRangeEnd w:id="5"/>
      <w:r w:rsidR="00DC5F8E">
        <w:rPr>
          <w:rStyle w:val="CommentReference"/>
        </w:rPr>
        <w:commentReference w:id="5"/>
      </w:r>
      <w:r w:rsidRPr="009D6A44">
        <w:t>receiving decreased resource use</w:t>
      </w:r>
      <w:r w:rsidR="00602EEC">
        <w:t xml:space="preserve">. </w:t>
      </w:r>
      <w:r w:rsidR="00B050EA" w:rsidRPr="00B050EA">
        <w:t xml:space="preserve">Health care access, for such conditions </w:t>
      </w:r>
      <w:r w:rsidR="00B050EA">
        <w:t xml:space="preserve">as </w:t>
      </w:r>
      <w:commentRangeStart w:id="6"/>
      <w:r w:rsidR="00B050EA" w:rsidRPr="00B050EA">
        <w:t>asthma</w:t>
      </w:r>
      <w:commentRangeEnd w:id="6"/>
      <w:r w:rsidR="00DC5F8E">
        <w:rPr>
          <w:rStyle w:val="CommentReference"/>
        </w:rPr>
        <w:commentReference w:id="6"/>
      </w:r>
      <w:r w:rsidR="00B050EA" w:rsidRPr="00B050EA">
        <w:t xml:space="preserve"> is</w:t>
      </w:r>
      <w:r w:rsidR="00602EEC">
        <w:t xml:space="preserve"> really</w:t>
      </w:r>
      <w:r w:rsidR="00B050EA" w:rsidRPr="00B050EA">
        <w:t xml:space="preserve"> important because </w:t>
      </w:r>
      <w:commentRangeStart w:id="7"/>
      <w:r w:rsidR="00B050EA" w:rsidRPr="00B050EA">
        <w:t xml:space="preserve">lack of access </w:t>
      </w:r>
      <w:commentRangeEnd w:id="7"/>
      <w:r w:rsidR="00DC5F8E">
        <w:rPr>
          <w:rStyle w:val="CommentReference"/>
        </w:rPr>
        <w:commentReference w:id="7"/>
      </w:r>
      <w:r w:rsidR="00B050EA" w:rsidRPr="00B050EA">
        <w:t>leads to increased emergency department use, as well as what could be termed preventable</w:t>
      </w:r>
      <w:r w:rsidR="00602EEC">
        <w:t xml:space="preserve"> </w:t>
      </w:r>
      <w:proofErr w:type="gramStart"/>
      <w:r w:rsidR="00B050EA" w:rsidRPr="00B050EA">
        <w:t>hospitalizations</w:t>
      </w:r>
      <w:r w:rsidR="009B37B4">
        <w:t>[</w:t>
      </w:r>
      <w:proofErr w:type="gramEnd"/>
      <w:r w:rsidR="009B37B4">
        <w:t>1]</w:t>
      </w:r>
      <w:r w:rsidR="00B050EA" w:rsidRPr="00B050EA">
        <w:t>.</w:t>
      </w:r>
      <w:r w:rsidR="00602EEC">
        <w:t xml:space="preserve"> </w:t>
      </w:r>
      <w:commentRangeStart w:id="8"/>
      <w:r w:rsidRPr="009D6A44">
        <w:t xml:space="preserve">Studies on </w:t>
      </w:r>
      <w:commentRangeStart w:id="9"/>
      <w:r w:rsidRPr="009D6A44">
        <w:t>trauma</w:t>
      </w:r>
      <w:commentRangeEnd w:id="9"/>
      <w:r w:rsidR="00DC5F8E">
        <w:rPr>
          <w:rStyle w:val="CommentReference"/>
        </w:rPr>
        <w:commentReference w:id="9"/>
      </w:r>
      <w:r w:rsidRPr="009D6A44">
        <w:t xml:space="preserve"> populations have also shown unclear relationships between insurance status and hospital length of stay (LOS)</w:t>
      </w:r>
      <w:commentRangeEnd w:id="8"/>
      <w:r w:rsidR="00DC5F8E">
        <w:rPr>
          <w:rStyle w:val="CommentReference"/>
        </w:rPr>
        <w:commentReference w:id="8"/>
      </w:r>
      <w:r w:rsidR="009D6A44" w:rsidRPr="009D6A44">
        <w:t>.</w:t>
      </w:r>
      <w:r w:rsidRPr="009D6A44">
        <w:t xml:space="preserve"> The objective of this project is to investigate the relationship between health insurance status and LOS with </w:t>
      </w:r>
      <w:commentRangeStart w:id="10"/>
      <w:r w:rsidRPr="009D6A44">
        <w:t xml:space="preserve">trauma </w:t>
      </w:r>
      <w:commentRangeEnd w:id="10"/>
      <w:r w:rsidR="00852242">
        <w:rPr>
          <w:rStyle w:val="CommentReference"/>
        </w:rPr>
        <w:commentReference w:id="10"/>
      </w:r>
      <w:r w:rsidRPr="009D6A44">
        <w:t xml:space="preserve">conditions. </w:t>
      </w:r>
    </w:p>
    <w:p w14:paraId="23FB90B3" w14:textId="3B65E801" w:rsidR="009D6A44" w:rsidRDefault="009A5B7B" w:rsidP="00602EEC">
      <w:pPr>
        <w:jc w:val="both"/>
      </w:pPr>
      <w:r w:rsidRPr="009D6A44">
        <w:t xml:space="preserve">The Data </w:t>
      </w:r>
      <w:r w:rsidR="009D6A44" w:rsidRPr="009D6A44">
        <w:t xml:space="preserve">used for this research has been obtained from healthdata.gov website. This data contains basic record level details regarding the discharge of inpatients in the State of New York in different health service areas in </w:t>
      </w:r>
      <w:commentRangeStart w:id="11"/>
      <w:r w:rsidR="009D6A44" w:rsidRPr="009D6A44">
        <w:t>2016</w:t>
      </w:r>
      <w:commentRangeEnd w:id="11"/>
      <w:r w:rsidR="00852242">
        <w:rPr>
          <w:rStyle w:val="CommentReference"/>
        </w:rPr>
        <w:commentReference w:id="11"/>
      </w:r>
      <w:r w:rsidR="009D6A44" w:rsidRPr="009D6A44">
        <w:t>.We</w:t>
      </w:r>
      <w:r w:rsidRPr="009D6A44">
        <w:t xml:space="preserve"> used </w:t>
      </w:r>
      <w:r w:rsidR="009D6A44" w:rsidRPr="009D6A44">
        <w:t>this dataset to</w:t>
      </w:r>
      <w:r w:rsidRPr="009D6A44">
        <w:t xml:space="preserve"> compare differences in LOS </w:t>
      </w:r>
      <w:r w:rsidR="00602EEC">
        <w:t xml:space="preserve">with </w:t>
      </w:r>
      <w:r w:rsidR="00602EEC" w:rsidRPr="00602EEC">
        <w:t>asthma conditions</w:t>
      </w:r>
      <w:r w:rsidR="00602EEC" w:rsidRPr="009D6A44">
        <w:t xml:space="preserve"> </w:t>
      </w:r>
      <w:r w:rsidRPr="009D6A44">
        <w:t xml:space="preserve">among three insurance groups: privately insured, </w:t>
      </w:r>
      <w:r w:rsidR="00602EEC" w:rsidRPr="009D6A44">
        <w:t>publicly</w:t>
      </w:r>
      <w:r w:rsidRPr="009D6A44">
        <w:t xml:space="preserve"> insured, and </w:t>
      </w:r>
      <w:commentRangeStart w:id="12"/>
      <w:r w:rsidRPr="009D6A44">
        <w:t>uninsured</w:t>
      </w:r>
      <w:commentRangeEnd w:id="12"/>
      <w:r w:rsidR="00852242">
        <w:rPr>
          <w:rStyle w:val="CommentReference"/>
        </w:rPr>
        <w:commentReference w:id="12"/>
      </w:r>
      <w:r w:rsidRPr="009D6A44">
        <w:t xml:space="preserve"> trauma patients. </w:t>
      </w:r>
      <w:r w:rsidR="009D6A44">
        <w:t xml:space="preserve">Hope this project can give the commercial insurance company or the government some </w:t>
      </w:r>
      <w:r w:rsidR="009B37B4">
        <w:t>reference</w:t>
      </w:r>
      <w:r w:rsidR="009D6A44">
        <w:t xml:space="preserve"> to </w:t>
      </w:r>
      <w:r w:rsidR="009D6A44" w:rsidRPr="009D6A44">
        <w:t xml:space="preserve">increase efficiency in the health care system, </w:t>
      </w:r>
      <w:commentRangeStart w:id="13"/>
      <w:r w:rsidR="009D6A44" w:rsidRPr="009D6A44">
        <w:t>decrease costs</w:t>
      </w:r>
      <w:r w:rsidR="009D6A44">
        <w:t xml:space="preserve">. </w:t>
      </w:r>
      <w:commentRangeEnd w:id="13"/>
      <w:r w:rsidR="00852242">
        <w:rPr>
          <w:rStyle w:val="CommentReference"/>
        </w:rPr>
        <w:commentReference w:id="13"/>
      </w:r>
    </w:p>
    <w:p w14:paraId="3B2DE42F" w14:textId="552AF75D" w:rsidR="009D6A44" w:rsidRDefault="003306D3" w:rsidP="009D6A44">
      <w:pPr>
        <w:rPr>
          <w:ins w:id="14" w:author="Shi, Guanming" w:date="2019-09-13T19:38:00Z"/>
        </w:rPr>
      </w:pPr>
      <w:ins w:id="15" w:author="Shi, Guanming" w:date="2019-09-13T19:38:00Z">
        <w:r>
          <w:rPr>
            <w:rFonts w:hint="eastAsia"/>
          </w:rPr>
          <w:t>Ge</w:t>
        </w:r>
        <w:r>
          <w:t>neral Comment:</w:t>
        </w:r>
      </w:ins>
    </w:p>
    <w:p w14:paraId="6510EB97" w14:textId="2C3E2E3A" w:rsidR="003306D3" w:rsidRDefault="003306D3" w:rsidP="009D6A44">
      <w:pPr>
        <w:rPr>
          <w:ins w:id="16" w:author="Shi, Guanming" w:date="2019-09-13T19:38:00Z"/>
        </w:rPr>
      </w:pPr>
      <w:ins w:id="17" w:author="Shi, Guanming" w:date="2019-09-13T19:38:00Z">
        <w:r>
          <w:t xml:space="preserve">I think the question itself is interesting. However, I am not sure the data would provide strong enough support for your research purpose. </w:t>
        </w:r>
      </w:ins>
      <w:ins w:id="18" w:author="Shi, Guanming" w:date="2019-09-13T19:39:00Z">
        <w:r>
          <w:t xml:space="preserve">Separating insurance type by self/public/uninsured does not seem to be able to provide </w:t>
        </w:r>
        <w:proofErr w:type="gramStart"/>
        <w:r>
          <w:t>much insights</w:t>
        </w:r>
        <w:proofErr w:type="gramEnd"/>
        <w:r>
          <w:t xml:space="preserve"> for insurance company. </w:t>
        </w:r>
      </w:ins>
      <w:ins w:id="19" w:author="Shi, Guanming" w:date="2019-09-13T19:41:00Z">
        <w:r>
          <w:t>T</w:t>
        </w:r>
      </w:ins>
      <w:ins w:id="20" w:author="Shi, Guanming" w:date="2019-09-13T19:39:00Z">
        <w:r>
          <w:t xml:space="preserve">hese insurance types </w:t>
        </w:r>
      </w:ins>
      <w:ins w:id="21" w:author="Shi, Guanming" w:date="2019-09-13T19:41:00Z">
        <w:r>
          <w:t>may</w:t>
        </w:r>
      </w:ins>
      <w:ins w:id="22" w:author="Shi, Guanming" w:date="2019-09-13T19:39:00Z">
        <w:r>
          <w:t xml:space="preserve"> not </w:t>
        </w:r>
      </w:ins>
      <w:ins w:id="23" w:author="Shi, Guanming" w:date="2019-09-13T19:41:00Z">
        <w:r>
          <w:t xml:space="preserve">be </w:t>
        </w:r>
      </w:ins>
      <w:ins w:id="24" w:author="Shi, Guanming" w:date="2019-09-13T19:39:00Z">
        <w:r>
          <w:t xml:space="preserve">really choices. Those </w:t>
        </w:r>
      </w:ins>
      <w:ins w:id="25" w:author="Shi, Guanming" w:date="2019-09-13T19:40:00Z">
        <w:r>
          <w:t xml:space="preserve">being </w:t>
        </w:r>
      </w:ins>
      <w:ins w:id="26" w:author="Shi, Guanming" w:date="2019-09-13T19:39:00Z">
        <w:r>
          <w:t>self</w:t>
        </w:r>
      </w:ins>
      <w:ins w:id="27" w:author="Shi, Guanming" w:date="2019-09-13T19:41:00Z">
        <w:r>
          <w:t>-</w:t>
        </w:r>
      </w:ins>
      <w:ins w:id="28" w:author="Shi, Guanming" w:date="2019-09-13T19:40:00Z">
        <w:r>
          <w:t>insured</w:t>
        </w:r>
      </w:ins>
      <w:ins w:id="29" w:author="Shi, Guanming" w:date="2019-09-13T19:39:00Z">
        <w:r>
          <w:t xml:space="preserve"> </w:t>
        </w:r>
      </w:ins>
      <w:ins w:id="30" w:author="Shi, Guanming" w:date="2019-09-13T19:40:00Z">
        <w:r>
          <w:t>are unlikely qualified for</w:t>
        </w:r>
      </w:ins>
      <w:ins w:id="31" w:author="Shi, Guanming" w:date="2019-09-13T19:41:00Z">
        <w:r>
          <w:t xml:space="preserve"> public support program and </w:t>
        </w:r>
        <w:proofErr w:type="gramStart"/>
        <w:r>
          <w:t>may</w:t>
        </w:r>
        <w:proofErr w:type="gramEnd"/>
        <w:r>
          <w:t xml:space="preserve"> at the marge choose between insured or uninsured;</w:t>
        </w:r>
      </w:ins>
      <w:ins w:id="32" w:author="Shi, Guanming" w:date="2019-09-13T19:42:00Z">
        <w:r>
          <w:t xml:space="preserve"> Those under public support would never choose the other two (or may not be able to afford the commercial plan); those who are uninsured are simply not qualified for public ones and cannot afford the private ones.</w:t>
        </w:r>
      </w:ins>
      <w:ins w:id="33" w:author="Shi, Guanming" w:date="2019-09-13T19:43:00Z">
        <w:r>
          <w:t xml:space="preserve"> It may </w:t>
        </w:r>
        <w:proofErr w:type="gramStart"/>
        <w:r>
          <w:t>makes</w:t>
        </w:r>
        <w:proofErr w:type="gramEnd"/>
        <w:r>
          <w:t xml:space="preserve"> more sense to focus on different insurance within the category. You will need to figure out whether there exists differences among </w:t>
        </w:r>
      </w:ins>
      <w:ins w:id="34" w:author="Shi, Guanming" w:date="2019-09-13T19:44:00Z">
        <w:r>
          <w:t>different programs within each type…</w:t>
        </w:r>
      </w:ins>
      <w:bookmarkStart w:id="35" w:name="_GoBack"/>
      <w:bookmarkEnd w:id="35"/>
      <w:ins w:id="36" w:author="Shi, Guanming" w:date="2019-09-13T19:41:00Z">
        <w:r>
          <w:t xml:space="preserve"> </w:t>
        </w:r>
      </w:ins>
      <w:ins w:id="37" w:author="Shi, Guanming" w:date="2019-09-13T19:40:00Z">
        <w:r>
          <w:t xml:space="preserve"> </w:t>
        </w:r>
      </w:ins>
    </w:p>
    <w:p w14:paraId="2BDA6A06" w14:textId="77777777" w:rsidR="003306D3" w:rsidRPr="009D6A44" w:rsidRDefault="003306D3" w:rsidP="009D6A44"/>
    <w:p w14:paraId="544CD744" w14:textId="51C87093" w:rsidR="009F7B51" w:rsidRDefault="00E02457" w:rsidP="00177298">
      <w:pPr>
        <w:rPr>
          <w:rFonts w:ascii="Times New Roman" w:hAnsi="Times New Roman" w:cs="Times New Roman"/>
          <w:b/>
          <w:sz w:val="24"/>
          <w:szCs w:val="24"/>
          <w:shd w:val="clear" w:color="auto" w:fill="FFFFFF"/>
        </w:rPr>
      </w:pPr>
      <w:r w:rsidRPr="00E02457">
        <w:rPr>
          <w:rFonts w:ascii="Times New Roman" w:hAnsi="Times New Roman" w:cs="Times New Roman"/>
          <w:b/>
          <w:sz w:val="24"/>
          <w:szCs w:val="24"/>
          <w:shd w:val="clear" w:color="auto" w:fill="FFFFFF"/>
        </w:rPr>
        <w:t xml:space="preserve">Data </w:t>
      </w:r>
      <w:r w:rsidR="000962F1">
        <w:rPr>
          <w:rFonts w:ascii="Times New Roman" w:hAnsi="Times New Roman" w:cs="Times New Roman"/>
          <w:b/>
          <w:sz w:val="24"/>
          <w:szCs w:val="24"/>
          <w:shd w:val="clear" w:color="auto" w:fill="FFFFFF"/>
        </w:rPr>
        <w:t>description</w:t>
      </w:r>
    </w:p>
    <w:p w14:paraId="30274422" w14:textId="0B679F2E" w:rsidR="000962F1" w:rsidRPr="00E02457" w:rsidRDefault="000962F1" w:rsidP="0017729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r>
      <w:r w:rsidRPr="00E02457">
        <w:rPr>
          <w:rFonts w:ascii="Times New Roman" w:hAnsi="Times New Roman" w:cs="Times New Roman"/>
          <w:b/>
          <w:sz w:val="24"/>
          <w:szCs w:val="24"/>
          <w:shd w:val="clear" w:color="auto" w:fill="FFFFFF"/>
        </w:rPr>
        <w:t>data pre-processing</w:t>
      </w:r>
    </w:p>
    <w:p w14:paraId="1226B76D" w14:textId="12D41285" w:rsidR="00E02457" w:rsidRDefault="00E02457" w:rsidP="00177298">
      <w:pPr>
        <w:rPr>
          <w:rFonts w:ascii="Times New Roman" w:hAnsi="Times New Roman" w:cs="Times New Roman"/>
          <w:b/>
          <w:sz w:val="24"/>
          <w:szCs w:val="24"/>
          <w:shd w:val="clear" w:color="auto" w:fill="FFFFFF"/>
        </w:rPr>
      </w:pPr>
      <w:r w:rsidRPr="00E02457">
        <w:rPr>
          <w:rFonts w:ascii="Times New Roman" w:hAnsi="Times New Roman" w:cs="Times New Roman"/>
          <w:b/>
          <w:sz w:val="24"/>
          <w:szCs w:val="24"/>
          <w:shd w:val="clear" w:color="auto" w:fill="FFFFFF"/>
        </w:rPr>
        <w:t>Methodology</w:t>
      </w:r>
    </w:p>
    <w:p w14:paraId="67EBAFBC" w14:textId="7C40557B" w:rsidR="00E02457" w:rsidRDefault="00E02457" w:rsidP="0017729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t>Feature selection</w:t>
      </w:r>
    </w:p>
    <w:p w14:paraId="4B1C561B" w14:textId="4B926600" w:rsidR="00E02457" w:rsidRDefault="00E02457" w:rsidP="0017729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t>classification method</w:t>
      </w:r>
    </w:p>
    <w:p w14:paraId="718D95F5" w14:textId="6CB2F86B" w:rsidR="00E02457" w:rsidRDefault="00E02457" w:rsidP="0017729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Result</w:t>
      </w:r>
    </w:p>
    <w:p w14:paraId="28F11862" w14:textId="1DD15949" w:rsidR="00E02457" w:rsidRDefault="00E02457" w:rsidP="0017729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Conclusion and Future work</w:t>
      </w:r>
    </w:p>
    <w:p w14:paraId="035B01D7" w14:textId="2A24057D" w:rsidR="00CA4F9A" w:rsidRDefault="00CA4F9A" w:rsidP="0017729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R</w:t>
      </w:r>
      <w:r>
        <w:rPr>
          <w:rFonts w:ascii="Times New Roman" w:hAnsi="Times New Roman" w:cs="Times New Roman" w:hint="eastAsia"/>
          <w:b/>
          <w:sz w:val="24"/>
          <w:szCs w:val="24"/>
          <w:shd w:val="clear" w:color="auto" w:fill="FFFFFF"/>
        </w:rPr>
        <w:t>e</w:t>
      </w:r>
      <w:r>
        <w:rPr>
          <w:rFonts w:ascii="Times New Roman" w:hAnsi="Times New Roman" w:cs="Times New Roman"/>
          <w:b/>
          <w:sz w:val="24"/>
          <w:szCs w:val="24"/>
          <w:shd w:val="clear" w:color="auto" w:fill="FFFFFF"/>
        </w:rPr>
        <w:t>ference</w:t>
      </w:r>
    </w:p>
    <w:p w14:paraId="713EB55D" w14:textId="3053D463" w:rsidR="00E02457" w:rsidRPr="009B37B4" w:rsidRDefault="009B37B4" w:rsidP="00177298">
      <w:r w:rsidRPr="009B37B4">
        <w:t xml:space="preserve">[1] </w:t>
      </w:r>
      <w:proofErr w:type="spellStart"/>
      <w:r w:rsidRPr="009B37B4">
        <w:t>Holzmacher</w:t>
      </w:r>
      <w:proofErr w:type="spellEnd"/>
      <w:r w:rsidRPr="009B37B4">
        <w:t xml:space="preserve"> JL, Townsend K, Seavey C, et al. Association of Expanded Medicaid Coverage </w:t>
      </w:r>
      <w:proofErr w:type="gramStart"/>
      <w:r w:rsidRPr="009B37B4">
        <w:t>With</w:t>
      </w:r>
      <w:proofErr w:type="gramEnd"/>
      <w:r w:rsidRPr="009B37B4">
        <w:t xml:space="preserve"> Hospital Length of Stay After Injury. JAMA Surg. 2017;152(10):960–966. doi:10.1001/jamasurg.2017.1720</w:t>
      </w:r>
    </w:p>
    <w:p w14:paraId="21933EF8" w14:textId="28E3860A" w:rsidR="006D3962" w:rsidRDefault="006D3962" w:rsidP="00177298">
      <w:pPr>
        <w:rPr>
          <w:rFonts w:ascii="Times New Roman" w:hAnsi="Times New Roman" w:cs="Times New Roman"/>
          <w:b/>
          <w:sz w:val="24"/>
          <w:szCs w:val="24"/>
          <w:shd w:val="clear" w:color="auto" w:fill="FFFFFF"/>
        </w:rPr>
      </w:pPr>
    </w:p>
    <w:p w14:paraId="3B99EE39" w14:textId="1B54CA37" w:rsidR="006D3962" w:rsidRDefault="006D3962" w:rsidP="00177298">
      <w:pPr>
        <w:rPr>
          <w:rFonts w:ascii="Times New Roman" w:hAnsi="Times New Roman" w:cs="Times New Roman"/>
          <w:b/>
          <w:sz w:val="24"/>
          <w:szCs w:val="24"/>
          <w:shd w:val="clear" w:color="auto" w:fill="FFFFFF"/>
        </w:rPr>
      </w:pPr>
    </w:p>
    <w:p w14:paraId="285251F7" w14:textId="77777777" w:rsidR="009F7B51" w:rsidRPr="00E02457" w:rsidRDefault="009F7B51" w:rsidP="00177298">
      <w:pPr>
        <w:rPr>
          <w:rFonts w:ascii="Times New Roman" w:hAnsi="Times New Roman" w:cs="Times New Roman"/>
          <w:b/>
          <w:sz w:val="24"/>
          <w:szCs w:val="24"/>
          <w:shd w:val="clear" w:color="auto" w:fill="FFFFFF"/>
        </w:rPr>
      </w:pPr>
    </w:p>
    <w:p w14:paraId="1017A545" w14:textId="77777777" w:rsidR="00177298" w:rsidRPr="00E02457" w:rsidRDefault="00177298" w:rsidP="00177298">
      <w:pPr>
        <w:rPr>
          <w:rFonts w:ascii="Times New Roman" w:hAnsi="Times New Roman" w:cs="Times New Roman"/>
          <w:sz w:val="24"/>
          <w:szCs w:val="24"/>
          <w:shd w:val="clear" w:color="auto" w:fill="FFFFFF"/>
        </w:rPr>
      </w:pPr>
    </w:p>
    <w:p w14:paraId="2AFD4559" w14:textId="77777777" w:rsidR="00177298" w:rsidRPr="00E02457" w:rsidRDefault="00177298" w:rsidP="00177298">
      <w:pPr>
        <w:jc w:val="center"/>
        <w:rPr>
          <w:rFonts w:ascii="Helvetica" w:hAnsi="Helvetica" w:cs="Helvetica"/>
          <w:color w:val="333333"/>
          <w:sz w:val="24"/>
          <w:szCs w:val="24"/>
          <w:shd w:val="clear" w:color="auto" w:fill="FFFFFF"/>
        </w:rPr>
      </w:pPr>
    </w:p>
    <w:p w14:paraId="34D7AED7" w14:textId="77777777" w:rsidR="00F13E4B" w:rsidRPr="00E02457" w:rsidRDefault="00F13E4B">
      <w:pPr>
        <w:rPr>
          <w:sz w:val="24"/>
          <w:szCs w:val="24"/>
        </w:rPr>
      </w:pPr>
    </w:p>
    <w:sectPr w:rsidR="00F13E4B" w:rsidRPr="00E0245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rnelia Ilin" w:date="2019-09-12T13:44:00Z" w:initials="CI">
    <w:p w14:paraId="505B2A39" w14:textId="7212A7BA" w:rsidR="00852242" w:rsidRDefault="00852242">
      <w:pPr>
        <w:pStyle w:val="CommentText"/>
      </w:pPr>
      <w:r>
        <w:rPr>
          <w:rStyle w:val="CommentReference"/>
        </w:rPr>
        <w:annotationRef/>
      </w:r>
      <w:r>
        <w:t>Global comment: grammar mistakes in the text.</w:t>
      </w:r>
      <w:r w:rsidR="00690041">
        <w:t xml:space="preserve"> </w:t>
      </w:r>
    </w:p>
  </w:comment>
  <w:comment w:id="5" w:author="Cornelia Ilin" w:date="2019-09-12T13:29:00Z" w:initials="CI">
    <w:p w14:paraId="5C14ED28" w14:textId="6CF2ECBC" w:rsidR="00DC5F8E" w:rsidRDefault="00DC5F8E">
      <w:pPr>
        <w:pStyle w:val="CommentText"/>
      </w:pPr>
      <w:r>
        <w:rPr>
          <w:rStyle w:val="CommentReference"/>
        </w:rPr>
        <w:annotationRef/>
      </w:r>
      <w:r>
        <w:t>Are you interested in the uninsured population?</w:t>
      </w:r>
    </w:p>
    <w:p w14:paraId="543603F6" w14:textId="77777777" w:rsidR="00DC5F8E" w:rsidRDefault="00DC5F8E">
      <w:pPr>
        <w:pStyle w:val="CommentText"/>
      </w:pPr>
    </w:p>
    <w:p w14:paraId="3E730317" w14:textId="7513B94B" w:rsidR="00DC5F8E" w:rsidRDefault="00DC5F8E">
      <w:pPr>
        <w:pStyle w:val="CommentText"/>
      </w:pPr>
      <w:r>
        <w:t>Uninsured patients rarely end up in a hospital</w:t>
      </w:r>
      <w:r w:rsidR="00852242">
        <w:t xml:space="preserve"> because it’s very expensive</w:t>
      </w:r>
      <w:r>
        <w:t xml:space="preserve">. </w:t>
      </w:r>
      <w:r w:rsidR="00690041">
        <w:t>I believe m</w:t>
      </w:r>
      <w:r w:rsidR="00852242">
        <w:t>ost of them go to the E</w:t>
      </w:r>
      <w:r w:rsidR="00690041">
        <w:t xml:space="preserve">R. </w:t>
      </w:r>
      <w:r w:rsidR="00852242">
        <w:t xml:space="preserve">You </w:t>
      </w:r>
      <w:r>
        <w:t>can check this in the data you have</w:t>
      </w:r>
      <w:r w:rsidR="00852242">
        <w:t>, but I doubt someone with a</w:t>
      </w:r>
      <w:r w:rsidR="00690041">
        <w:t>n</w:t>
      </w:r>
      <w:r w:rsidR="00852242">
        <w:t xml:space="preserve"> asthma condition will stay uninsure</w:t>
      </w:r>
      <w:r w:rsidR="00690041">
        <w:t>d (?)</w:t>
      </w:r>
    </w:p>
    <w:p w14:paraId="7ED37CD4" w14:textId="77777777" w:rsidR="00DC5F8E" w:rsidRDefault="00DC5F8E">
      <w:pPr>
        <w:pStyle w:val="CommentText"/>
      </w:pPr>
    </w:p>
    <w:p w14:paraId="77F3DD49" w14:textId="4298E69A" w:rsidR="00DC5F8E" w:rsidRDefault="00DC5F8E">
      <w:pPr>
        <w:pStyle w:val="CommentText"/>
      </w:pPr>
    </w:p>
  </w:comment>
  <w:comment w:id="6" w:author="Cornelia Ilin" w:date="2019-09-12T13:32:00Z" w:initials="CI">
    <w:p w14:paraId="07277631" w14:textId="0A2F4CB7" w:rsidR="00DC5F8E" w:rsidRDefault="00DC5F8E">
      <w:pPr>
        <w:pStyle w:val="CommentText"/>
      </w:pPr>
      <w:r>
        <w:rPr>
          <w:rStyle w:val="CommentReference"/>
        </w:rPr>
        <w:annotationRef/>
      </w:r>
      <w:r>
        <w:t xml:space="preserve">I </w:t>
      </w:r>
      <w:r w:rsidR="00690041">
        <w:t>recommend you focus on</w:t>
      </w:r>
      <w:r>
        <w:t xml:space="preserve"> respiratory conditions</w:t>
      </w:r>
      <w:r w:rsidR="00690041">
        <w:t xml:space="preserve"> in general</w:t>
      </w:r>
      <w:r>
        <w:t xml:space="preserve">, not necessarily </w:t>
      </w:r>
      <w:r w:rsidR="00690041">
        <w:t xml:space="preserve">on </w:t>
      </w:r>
      <w:r>
        <w:t xml:space="preserve">asthma. This will give you more </w:t>
      </w:r>
      <w:r w:rsidR="00690041">
        <w:t>data points and then you can</w:t>
      </w:r>
      <w:r>
        <w:t xml:space="preserve"> claim you worked with Big Data.</w:t>
      </w:r>
    </w:p>
  </w:comment>
  <w:comment w:id="7" w:author="Cornelia Ilin" w:date="2019-09-12T13:33:00Z" w:initials="CI">
    <w:p w14:paraId="2BA8E9FE" w14:textId="716B11ED" w:rsidR="00DC5F8E" w:rsidRDefault="00DC5F8E">
      <w:pPr>
        <w:pStyle w:val="CommentText"/>
      </w:pPr>
      <w:r>
        <w:rPr>
          <w:rStyle w:val="CommentReference"/>
        </w:rPr>
        <w:annotationRef/>
      </w:r>
      <w:r>
        <w:t>I don’t understand what you want to say here. Lack of access – i.e. available hospital beds? Hospitals in the US usually have agreements with each other… so bed capacity shouldn’t be an issue?</w:t>
      </w:r>
      <w:r w:rsidR="00690041">
        <w:t xml:space="preserve"> </w:t>
      </w:r>
    </w:p>
  </w:comment>
  <w:comment w:id="9" w:author="Cornelia Ilin" w:date="2019-09-12T13:34:00Z" w:initials="CI">
    <w:p w14:paraId="2CC38B10" w14:textId="48A37DC3" w:rsidR="00DC5F8E" w:rsidRDefault="00DC5F8E">
      <w:pPr>
        <w:pStyle w:val="CommentText"/>
      </w:pPr>
      <w:r>
        <w:rPr>
          <w:rStyle w:val="CommentReference"/>
        </w:rPr>
        <w:annotationRef/>
      </w:r>
      <w:r w:rsidR="00852242">
        <w:t>Do r</w:t>
      </w:r>
      <w:r>
        <w:t>espiratory conditions classify as traumatic?</w:t>
      </w:r>
    </w:p>
  </w:comment>
  <w:comment w:id="8" w:author="Cornelia Ilin" w:date="2019-09-12T13:27:00Z" w:initials="CI">
    <w:p w14:paraId="5914C469" w14:textId="6712E69E" w:rsidR="00DC5F8E" w:rsidRDefault="00DC5F8E">
      <w:pPr>
        <w:pStyle w:val="CommentText"/>
      </w:pPr>
      <w:r>
        <w:rPr>
          <w:rStyle w:val="CommentReference"/>
        </w:rPr>
        <w:annotationRef/>
      </w:r>
      <w:r>
        <w:t xml:space="preserve">Text copied </w:t>
      </w:r>
      <w:r w:rsidR="00852242">
        <w:t xml:space="preserve">verbatim </w:t>
      </w:r>
      <w:r>
        <w:t>from here</w:t>
      </w:r>
      <w:r w:rsidR="00852242">
        <w:t>:</w:t>
      </w:r>
    </w:p>
    <w:p w14:paraId="455F5162" w14:textId="55C38092" w:rsidR="00DC5F8E" w:rsidRDefault="00C639C2">
      <w:pPr>
        <w:pStyle w:val="CommentText"/>
      </w:pPr>
      <w:hyperlink r:id="rId1" w:history="1">
        <w:r w:rsidR="00DC5F8E">
          <w:rPr>
            <w:rStyle w:val="Hyperlink"/>
          </w:rPr>
          <w:t>https://jhu.pure.elsevier.com/en/publications/association-between-insurance-status-and-hospital-length-of-stay-</w:t>
        </w:r>
      </w:hyperlink>
    </w:p>
  </w:comment>
  <w:comment w:id="10" w:author="Cornelia Ilin" w:date="2019-09-12T13:35:00Z" w:initials="CI">
    <w:p w14:paraId="5E5FA7D5" w14:textId="64254D84" w:rsidR="00852242" w:rsidRDefault="00852242">
      <w:pPr>
        <w:pStyle w:val="CommentText"/>
      </w:pPr>
      <w:r>
        <w:rPr>
          <w:rStyle w:val="CommentReference"/>
        </w:rPr>
        <w:annotationRef/>
      </w:r>
      <w:r>
        <w:t xml:space="preserve">PTSD (Post Traumatic Stress Disorder) is </w:t>
      </w:r>
      <w:r w:rsidR="00690041">
        <w:t xml:space="preserve">also </w:t>
      </w:r>
      <w:r>
        <w:t xml:space="preserve">a trauma condition but </w:t>
      </w:r>
      <w:r w:rsidR="00690041">
        <w:t>I am not sure you want to focus on this as well?</w:t>
      </w:r>
      <w:r>
        <w:t xml:space="preserve"> </w:t>
      </w:r>
    </w:p>
    <w:p w14:paraId="6846808A" w14:textId="1949F11F" w:rsidR="00852242" w:rsidRDefault="00852242">
      <w:pPr>
        <w:pStyle w:val="CommentText"/>
      </w:pPr>
      <w:r>
        <w:t>I suggest you clarify your project objective.</w:t>
      </w:r>
    </w:p>
  </w:comment>
  <w:comment w:id="11" w:author="Cornelia Ilin" w:date="2019-09-12T13:37:00Z" w:initials="CI">
    <w:p w14:paraId="48719666" w14:textId="7E74542D" w:rsidR="00852242" w:rsidRDefault="00852242">
      <w:pPr>
        <w:pStyle w:val="CommentText"/>
      </w:pPr>
      <w:r>
        <w:rPr>
          <w:rStyle w:val="CommentReference"/>
        </w:rPr>
        <w:annotationRef/>
      </w:r>
      <w:r>
        <w:t>You have at least 3 years of data, from 2014 to 2016. You can control for time FE with more years…</w:t>
      </w:r>
    </w:p>
  </w:comment>
  <w:comment w:id="12" w:author="Cornelia Ilin" w:date="2019-09-12T13:38:00Z" w:initials="CI">
    <w:p w14:paraId="30F8452B" w14:textId="4D61FDDB" w:rsidR="00852242" w:rsidRDefault="00852242">
      <w:pPr>
        <w:pStyle w:val="CommentText"/>
      </w:pPr>
      <w:r>
        <w:rPr>
          <w:rStyle w:val="CommentReference"/>
        </w:rPr>
        <w:annotationRef/>
      </w:r>
      <w:r>
        <w:t>I suggest you check to see how many asthma patients do not have any insurance at all. My guess is that there won’t be enough variation, but I might be wrong…</w:t>
      </w:r>
      <w:r w:rsidR="00690041">
        <w:t xml:space="preserve"> And if they don’t have health insurance, then they may request to leave the hospital asap.</w:t>
      </w:r>
    </w:p>
  </w:comment>
  <w:comment w:id="13" w:author="Cornelia Ilin" w:date="2019-09-12T13:44:00Z" w:initials="CI">
    <w:p w14:paraId="07D998DD" w14:textId="51D68B1F" w:rsidR="00852242" w:rsidRDefault="00852242">
      <w:pPr>
        <w:pStyle w:val="CommentText"/>
      </w:pPr>
      <w:r>
        <w:rPr>
          <w:rStyle w:val="CommentReference"/>
        </w:rPr>
        <w:annotationRef/>
      </w:r>
      <w:r>
        <w:t>I</w:t>
      </w:r>
      <w:r w:rsidR="004D2BFC">
        <w:t xml:space="preserve"> believe your research is more relevant to policy makers. For example</w:t>
      </w:r>
      <w:r w:rsidR="00690041">
        <w:t>,</w:t>
      </w:r>
      <w:r w:rsidR="004D2BFC">
        <w:t xml:space="preserve"> you</w:t>
      </w:r>
      <w:r w:rsidR="00690041">
        <w:t xml:space="preserve"> may</w:t>
      </w:r>
      <w:r w:rsidR="004D2BFC">
        <w:t xml:space="preserve"> find a significant negative effective </w:t>
      </w:r>
      <w:r w:rsidR="00690041">
        <w:t>on</w:t>
      </w:r>
      <w:r w:rsidR="004D2BFC">
        <w:t xml:space="preserve"> private insurance compared to Medicare or Medicaid… meaning that the</w:t>
      </w:r>
      <w:r w:rsidR="00690041">
        <w:t xml:space="preserve"> </w:t>
      </w:r>
      <w:proofErr w:type="spellStart"/>
      <w:r w:rsidR="00690041">
        <w:t>provate</w:t>
      </w:r>
      <w:proofErr w:type="spellEnd"/>
      <w:r w:rsidR="00690041">
        <w:t xml:space="preserve"> guys </w:t>
      </w:r>
      <w:r w:rsidR="004D2BFC">
        <w:t>optimize their profits at the expense of patient’s health…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5B2A39" w15:done="0"/>
  <w15:commentEx w15:paraId="77F3DD49" w15:done="0"/>
  <w15:commentEx w15:paraId="07277631" w15:done="0"/>
  <w15:commentEx w15:paraId="2BA8E9FE" w15:done="0"/>
  <w15:commentEx w15:paraId="2CC38B10" w15:done="0"/>
  <w15:commentEx w15:paraId="455F5162" w15:done="0"/>
  <w15:commentEx w15:paraId="6846808A" w15:done="0"/>
  <w15:commentEx w15:paraId="48719666" w15:done="0"/>
  <w15:commentEx w15:paraId="30F8452B" w15:done="0"/>
  <w15:commentEx w15:paraId="07D998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5B2A39" w16cid:durableId="2124CA22"/>
  <w16cid:commentId w16cid:paraId="77F3DD49" w16cid:durableId="2124C6B5"/>
  <w16cid:commentId w16cid:paraId="07277631" w16cid:durableId="2124C759"/>
  <w16cid:commentId w16cid:paraId="2BA8E9FE" w16cid:durableId="2124C78F"/>
  <w16cid:commentId w16cid:paraId="2CC38B10" w16cid:durableId="2124C7F9"/>
  <w16cid:commentId w16cid:paraId="455F5162" w16cid:durableId="2124C653"/>
  <w16cid:commentId w16cid:paraId="6846808A" w16cid:durableId="2124C820"/>
  <w16cid:commentId w16cid:paraId="48719666" w16cid:durableId="2124C88C"/>
  <w16cid:commentId w16cid:paraId="30F8452B" w16cid:durableId="2124C8CF"/>
  <w16cid:commentId w16cid:paraId="07D998DD" w16cid:durableId="2124CA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等线 Light">
    <w:altName w:val="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434B6"/>
    <w:multiLevelType w:val="hybridMultilevel"/>
    <w:tmpl w:val="6C101C92"/>
    <w:lvl w:ilvl="0" w:tplc="2ECEFB9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201C05"/>
    <w:multiLevelType w:val="hybridMultilevel"/>
    <w:tmpl w:val="BB08C204"/>
    <w:lvl w:ilvl="0" w:tplc="C4F203C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rnelia Ilin">
    <w15:presenceInfo w15:providerId="AD" w15:userId="S-1-5-21-944445629-1489980678-184074267-5852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4C4"/>
    <w:rsid w:val="00016F2A"/>
    <w:rsid w:val="000917FC"/>
    <w:rsid w:val="000962F1"/>
    <w:rsid w:val="00177298"/>
    <w:rsid w:val="002C5728"/>
    <w:rsid w:val="002D6C10"/>
    <w:rsid w:val="003306D3"/>
    <w:rsid w:val="00364413"/>
    <w:rsid w:val="00376CE2"/>
    <w:rsid w:val="004123F5"/>
    <w:rsid w:val="004D2BFC"/>
    <w:rsid w:val="005C7411"/>
    <w:rsid w:val="00602EEC"/>
    <w:rsid w:val="00690041"/>
    <w:rsid w:val="006B37B2"/>
    <w:rsid w:val="006D3962"/>
    <w:rsid w:val="006D614E"/>
    <w:rsid w:val="00730C0D"/>
    <w:rsid w:val="007E1A70"/>
    <w:rsid w:val="00852242"/>
    <w:rsid w:val="00930DDB"/>
    <w:rsid w:val="009512EA"/>
    <w:rsid w:val="009A5B7B"/>
    <w:rsid w:val="009B37B4"/>
    <w:rsid w:val="009D6A44"/>
    <w:rsid w:val="009F7B51"/>
    <w:rsid w:val="00AF29C1"/>
    <w:rsid w:val="00AF3B3C"/>
    <w:rsid w:val="00B050EA"/>
    <w:rsid w:val="00C0216B"/>
    <w:rsid w:val="00C80E50"/>
    <w:rsid w:val="00CA4F9A"/>
    <w:rsid w:val="00DC5F8E"/>
    <w:rsid w:val="00DC7AEF"/>
    <w:rsid w:val="00E02457"/>
    <w:rsid w:val="00E75F98"/>
    <w:rsid w:val="00EC4D9F"/>
    <w:rsid w:val="00F13E4B"/>
    <w:rsid w:val="00FB3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2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5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298"/>
    <w:pPr>
      <w:ind w:left="720"/>
      <w:contextualSpacing/>
    </w:pPr>
  </w:style>
  <w:style w:type="paragraph" w:styleId="NormalWeb">
    <w:name w:val="Normal (Web)"/>
    <w:basedOn w:val="Normal"/>
    <w:uiPriority w:val="99"/>
    <w:semiHidden/>
    <w:unhideWhenUsed/>
    <w:rsid w:val="00730C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A5B7B"/>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DC5F8E"/>
    <w:rPr>
      <w:sz w:val="16"/>
      <w:szCs w:val="16"/>
    </w:rPr>
  </w:style>
  <w:style w:type="paragraph" w:styleId="CommentText">
    <w:name w:val="annotation text"/>
    <w:basedOn w:val="Normal"/>
    <w:link w:val="CommentTextChar"/>
    <w:uiPriority w:val="99"/>
    <w:semiHidden/>
    <w:unhideWhenUsed/>
    <w:rsid w:val="00DC5F8E"/>
    <w:pPr>
      <w:spacing w:line="240" w:lineRule="auto"/>
    </w:pPr>
    <w:rPr>
      <w:sz w:val="20"/>
      <w:szCs w:val="20"/>
    </w:rPr>
  </w:style>
  <w:style w:type="character" w:customStyle="1" w:styleId="CommentTextChar">
    <w:name w:val="Comment Text Char"/>
    <w:basedOn w:val="DefaultParagraphFont"/>
    <w:link w:val="CommentText"/>
    <w:uiPriority w:val="99"/>
    <w:semiHidden/>
    <w:rsid w:val="00DC5F8E"/>
    <w:rPr>
      <w:sz w:val="20"/>
      <w:szCs w:val="20"/>
    </w:rPr>
  </w:style>
  <w:style w:type="paragraph" w:styleId="CommentSubject">
    <w:name w:val="annotation subject"/>
    <w:basedOn w:val="CommentText"/>
    <w:next w:val="CommentText"/>
    <w:link w:val="CommentSubjectChar"/>
    <w:uiPriority w:val="99"/>
    <w:semiHidden/>
    <w:unhideWhenUsed/>
    <w:rsid w:val="00DC5F8E"/>
    <w:rPr>
      <w:b/>
      <w:bCs/>
    </w:rPr>
  </w:style>
  <w:style w:type="character" w:customStyle="1" w:styleId="CommentSubjectChar">
    <w:name w:val="Comment Subject Char"/>
    <w:basedOn w:val="CommentTextChar"/>
    <w:link w:val="CommentSubject"/>
    <w:uiPriority w:val="99"/>
    <w:semiHidden/>
    <w:rsid w:val="00DC5F8E"/>
    <w:rPr>
      <w:b/>
      <w:bCs/>
      <w:sz w:val="20"/>
      <w:szCs w:val="20"/>
    </w:rPr>
  </w:style>
  <w:style w:type="paragraph" w:styleId="BalloonText">
    <w:name w:val="Balloon Text"/>
    <w:basedOn w:val="Normal"/>
    <w:link w:val="BalloonTextChar"/>
    <w:uiPriority w:val="99"/>
    <w:semiHidden/>
    <w:unhideWhenUsed/>
    <w:rsid w:val="00DC5F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F8E"/>
    <w:rPr>
      <w:rFonts w:ascii="Segoe UI" w:hAnsi="Segoe UI" w:cs="Segoe UI"/>
      <w:sz w:val="18"/>
      <w:szCs w:val="18"/>
    </w:rPr>
  </w:style>
  <w:style w:type="character" w:styleId="Hyperlink">
    <w:name w:val="Hyperlink"/>
    <w:basedOn w:val="DefaultParagraphFont"/>
    <w:uiPriority w:val="99"/>
    <w:semiHidden/>
    <w:unhideWhenUsed/>
    <w:rsid w:val="00DC5F8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5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298"/>
    <w:pPr>
      <w:ind w:left="720"/>
      <w:contextualSpacing/>
    </w:pPr>
  </w:style>
  <w:style w:type="paragraph" w:styleId="NormalWeb">
    <w:name w:val="Normal (Web)"/>
    <w:basedOn w:val="Normal"/>
    <w:uiPriority w:val="99"/>
    <w:semiHidden/>
    <w:unhideWhenUsed/>
    <w:rsid w:val="00730C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A5B7B"/>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DC5F8E"/>
    <w:rPr>
      <w:sz w:val="16"/>
      <w:szCs w:val="16"/>
    </w:rPr>
  </w:style>
  <w:style w:type="paragraph" w:styleId="CommentText">
    <w:name w:val="annotation text"/>
    <w:basedOn w:val="Normal"/>
    <w:link w:val="CommentTextChar"/>
    <w:uiPriority w:val="99"/>
    <w:semiHidden/>
    <w:unhideWhenUsed/>
    <w:rsid w:val="00DC5F8E"/>
    <w:pPr>
      <w:spacing w:line="240" w:lineRule="auto"/>
    </w:pPr>
    <w:rPr>
      <w:sz w:val="20"/>
      <w:szCs w:val="20"/>
    </w:rPr>
  </w:style>
  <w:style w:type="character" w:customStyle="1" w:styleId="CommentTextChar">
    <w:name w:val="Comment Text Char"/>
    <w:basedOn w:val="DefaultParagraphFont"/>
    <w:link w:val="CommentText"/>
    <w:uiPriority w:val="99"/>
    <w:semiHidden/>
    <w:rsid w:val="00DC5F8E"/>
    <w:rPr>
      <w:sz w:val="20"/>
      <w:szCs w:val="20"/>
    </w:rPr>
  </w:style>
  <w:style w:type="paragraph" w:styleId="CommentSubject">
    <w:name w:val="annotation subject"/>
    <w:basedOn w:val="CommentText"/>
    <w:next w:val="CommentText"/>
    <w:link w:val="CommentSubjectChar"/>
    <w:uiPriority w:val="99"/>
    <w:semiHidden/>
    <w:unhideWhenUsed/>
    <w:rsid w:val="00DC5F8E"/>
    <w:rPr>
      <w:b/>
      <w:bCs/>
    </w:rPr>
  </w:style>
  <w:style w:type="character" w:customStyle="1" w:styleId="CommentSubjectChar">
    <w:name w:val="Comment Subject Char"/>
    <w:basedOn w:val="CommentTextChar"/>
    <w:link w:val="CommentSubject"/>
    <w:uiPriority w:val="99"/>
    <w:semiHidden/>
    <w:rsid w:val="00DC5F8E"/>
    <w:rPr>
      <w:b/>
      <w:bCs/>
      <w:sz w:val="20"/>
      <w:szCs w:val="20"/>
    </w:rPr>
  </w:style>
  <w:style w:type="paragraph" w:styleId="BalloonText">
    <w:name w:val="Balloon Text"/>
    <w:basedOn w:val="Normal"/>
    <w:link w:val="BalloonTextChar"/>
    <w:uiPriority w:val="99"/>
    <w:semiHidden/>
    <w:unhideWhenUsed/>
    <w:rsid w:val="00DC5F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F8E"/>
    <w:rPr>
      <w:rFonts w:ascii="Segoe UI" w:hAnsi="Segoe UI" w:cs="Segoe UI"/>
      <w:sz w:val="18"/>
      <w:szCs w:val="18"/>
    </w:rPr>
  </w:style>
  <w:style w:type="character" w:styleId="Hyperlink">
    <w:name w:val="Hyperlink"/>
    <w:basedOn w:val="DefaultParagraphFont"/>
    <w:uiPriority w:val="99"/>
    <w:semiHidden/>
    <w:unhideWhenUsed/>
    <w:rsid w:val="00DC5F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519128">
      <w:bodyDiv w:val="1"/>
      <w:marLeft w:val="0"/>
      <w:marRight w:val="0"/>
      <w:marTop w:val="0"/>
      <w:marBottom w:val="0"/>
      <w:divBdr>
        <w:top w:val="none" w:sz="0" w:space="0" w:color="auto"/>
        <w:left w:val="none" w:sz="0" w:space="0" w:color="auto"/>
        <w:bottom w:val="none" w:sz="0" w:space="0" w:color="auto"/>
        <w:right w:val="none" w:sz="0" w:space="0" w:color="auto"/>
      </w:divBdr>
    </w:div>
    <w:div w:id="1458766363">
      <w:bodyDiv w:val="1"/>
      <w:marLeft w:val="0"/>
      <w:marRight w:val="0"/>
      <w:marTop w:val="0"/>
      <w:marBottom w:val="0"/>
      <w:divBdr>
        <w:top w:val="none" w:sz="0" w:space="0" w:color="auto"/>
        <w:left w:val="none" w:sz="0" w:space="0" w:color="auto"/>
        <w:bottom w:val="none" w:sz="0" w:space="0" w:color="auto"/>
        <w:right w:val="none" w:sz="0" w:space="0" w:color="auto"/>
      </w:divBdr>
    </w:div>
    <w:div w:id="1504277114">
      <w:bodyDiv w:val="1"/>
      <w:marLeft w:val="0"/>
      <w:marRight w:val="0"/>
      <w:marTop w:val="0"/>
      <w:marBottom w:val="0"/>
      <w:divBdr>
        <w:top w:val="none" w:sz="0" w:space="0" w:color="auto"/>
        <w:left w:val="none" w:sz="0" w:space="0" w:color="auto"/>
        <w:bottom w:val="none" w:sz="0" w:space="0" w:color="auto"/>
        <w:right w:val="none" w:sz="0" w:space="0" w:color="auto"/>
      </w:divBdr>
    </w:div>
    <w:div w:id="190232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jhu.pure.elsevier.com/en/publications/association-between-insurance-status-and-hospital-length-of-stay-" TargetMode="External"/></Relationship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Naixin</dc:creator>
  <cp:keywords/>
  <dc:description/>
  <cp:lastModifiedBy>Shi, Guanming</cp:lastModifiedBy>
  <cp:revision>5</cp:revision>
  <dcterms:created xsi:type="dcterms:W3CDTF">2019-09-12T18:23:00Z</dcterms:created>
  <dcterms:modified xsi:type="dcterms:W3CDTF">2019-09-14T00:44:00Z</dcterms:modified>
</cp:coreProperties>
</file>