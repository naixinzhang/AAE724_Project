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EBDE4C" w14:textId="73B6E5AA" w:rsidR="00451B68" w:rsidRDefault="00B25886" w:rsidP="00680236">
      <w:pPr>
        <w:jc w:val="both"/>
        <w:rPr>
          <w:rFonts w:ascii="Times New Roman" w:hAnsi="Times New Roman" w:cs="Times New Roman"/>
          <w:b/>
          <w:sz w:val="24"/>
          <w:szCs w:val="24"/>
        </w:rPr>
      </w:pPr>
      <w:r w:rsidRPr="004650F2">
        <w:rPr>
          <w:rFonts w:ascii="Times New Roman" w:hAnsi="Times New Roman" w:cs="Times New Roman"/>
          <w:b/>
          <w:sz w:val="24"/>
          <w:szCs w:val="24"/>
        </w:rPr>
        <w:t>Data Description</w:t>
      </w:r>
    </w:p>
    <w:p w14:paraId="4A95A1AB" w14:textId="47A29D1D" w:rsidR="00BB727D" w:rsidRPr="004650F2" w:rsidRDefault="00BB727D" w:rsidP="00680236">
      <w:pPr>
        <w:jc w:val="both"/>
        <w:rPr>
          <w:rFonts w:ascii="Times New Roman" w:hAnsi="Times New Roman" w:cs="Times New Roman"/>
          <w:b/>
          <w:sz w:val="24"/>
          <w:szCs w:val="24"/>
        </w:rPr>
      </w:pPr>
      <w:r>
        <w:rPr>
          <w:rFonts w:ascii="Times New Roman" w:hAnsi="Times New Roman" w:cs="Times New Roman"/>
          <w:b/>
          <w:sz w:val="24"/>
          <w:szCs w:val="24"/>
        </w:rPr>
        <w:t>Naixin Zhang</w:t>
      </w:r>
    </w:p>
    <w:p w14:paraId="2EDF83A9" w14:textId="313F6B4B" w:rsidR="009868E5" w:rsidRPr="004650F2" w:rsidRDefault="00451B68" w:rsidP="00680236">
      <w:pPr>
        <w:jc w:val="both"/>
        <w:rPr>
          <w:rFonts w:ascii="Times New Roman" w:hAnsi="Times New Roman" w:cs="Times New Roman"/>
          <w:sz w:val="24"/>
          <w:szCs w:val="24"/>
        </w:rPr>
      </w:pPr>
      <w:r w:rsidRPr="004650F2">
        <w:rPr>
          <w:rFonts w:ascii="Times New Roman" w:hAnsi="Times New Roman" w:cs="Times New Roman"/>
          <w:sz w:val="24"/>
          <w:szCs w:val="24"/>
        </w:rPr>
        <w:t xml:space="preserve">The </w:t>
      </w:r>
      <w:r w:rsidR="00A1085D" w:rsidRPr="004650F2">
        <w:rPr>
          <w:rFonts w:ascii="Times New Roman" w:hAnsi="Times New Roman" w:cs="Times New Roman"/>
          <w:sz w:val="24"/>
          <w:szCs w:val="24"/>
        </w:rPr>
        <w:t xml:space="preserve">western </w:t>
      </w:r>
      <w:r w:rsidRPr="004650F2">
        <w:rPr>
          <w:rFonts w:ascii="Times New Roman" w:hAnsi="Times New Roman" w:cs="Times New Roman"/>
          <w:sz w:val="24"/>
          <w:szCs w:val="24"/>
        </w:rPr>
        <w:t xml:space="preserve">New York area hospital Discharge dataset from 2014 to 2016 </w:t>
      </w:r>
      <w:r w:rsidR="00E81167">
        <w:rPr>
          <w:rFonts w:ascii="Times New Roman" w:hAnsi="Times New Roman" w:cs="Times New Roman"/>
          <w:sz w:val="24"/>
          <w:szCs w:val="24"/>
        </w:rPr>
        <w:t>is</w:t>
      </w:r>
      <w:r w:rsidRPr="004650F2">
        <w:rPr>
          <w:rFonts w:ascii="Times New Roman" w:hAnsi="Times New Roman" w:cs="Times New Roman"/>
          <w:sz w:val="24"/>
          <w:szCs w:val="24"/>
        </w:rPr>
        <w:t xml:space="preserve"> used for analysis and building the models in this project. The dataset is publicly available from the website of </w:t>
      </w:r>
      <w:proofErr w:type="spellStart"/>
      <w:r w:rsidRPr="004650F2">
        <w:rPr>
          <w:rFonts w:ascii="Times New Roman" w:hAnsi="Times New Roman" w:cs="Times New Roman"/>
          <w:sz w:val="24"/>
          <w:szCs w:val="24"/>
        </w:rPr>
        <w:t>HealthData</w:t>
      </w:r>
      <w:proofErr w:type="spellEnd"/>
      <w:r w:rsidRPr="004650F2">
        <w:rPr>
          <w:rFonts w:ascii="Times New Roman" w:hAnsi="Times New Roman" w:cs="Times New Roman"/>
          <w:sz w:val="24"/>
          <w:szCs w:val="24"/>
        </w:rPr>
        <w:t>(https://healthdata.gov).</w:t>
      </w:r>
      <w:r w:rsidR="00A1085D" w:rsidRPr="004650F2">
        <w:rPr>
          <w:rFonts w:ascii="Times New Roman" w:hAnsi="Times New Roman" w:cs="Times New Roman"/>
          <w:sz w:val="24"/>
          <w:szCs w:val="24"/>
        </w:rPr>
        <w:t xml:space="preserve"> </w:t>
      </w:r>
      <w:r w:rsidRPr="004650F2">
        <w:rPr>
          <w:rFonts w:ascii="Times New Roman" w:hAnsi="Times New Roman" w:cs="Times New Roman"/>
          <w:sz w:val="24"/>
          <w:szCs w:val="24"/>
        </w:rPr>
        <w:t>This dataset contains record</w:t>
      </w:r>
      <w:r w:rsidR="00E81167">
        <w:rPr>
          <w:rFonts w:ascii="Times New Roman" w:hAnsi="Times New Roman" w:cs="Times New Roman"/>
          <w:sz w:val="24"/>
          <w:szCs w:val="24"/>
        </w:rPr>
        <w:t>-</w:t>
      </w:r>
      <w:r w:rsidRPr="004650F2">
        <w:rPr>
          <w:rFonts w:ascii="Times New Roman" w:hAnsi="Times New Roman" w:cs="Times New Roman"/>
          <w:sz w:val="24"/>
          <w:szCs w:val="24"/>
        </w:rPr>
        <w:t xml:space="preserve">level details regarding the discharge of inpatients in </w:t>
      </w:r>
      <w:r w:rsidR="00E81167">
        <w:rPr>
          <w:rFonts w:ascii="Times New Roman" w:hAnsi="Times New Roman" w:cs="Times New Roman"/>
          <w:sz w:val="24"/>
          <w:szCs w:val="24"/>
        </w:rPr>
        <w:t xml:space="preserve">the </w:t>
      </w:r>
      <w:commentRangeStart w:id="0"/>
      <w:r w:rsidR="00A1085D" w:rsidRPr="004650F2">
        <w:rPr>
          <w:rFonts w:ascii="Times New Roman" w:hAnsi="Times New Roman" w:cs="Times New Roman"/>
          <w:sz w:val="24"/>
          <w:szCs w:val="24"/>
        </w:rPr>
        <w:t xml:space="preserve">western </w:t>
      </w:r>
      <w:r w:rsidRPr="004650F2">
        <w:rPr>
          <w:rFonts w:ascii="Times New Roman" w:hAnsi="Times New Roman" w:cs="Times New Roman"/>
          <w:sz w:val="24"/>
          <w:szCs w:val="24"/>
        </w:rPr>
        <w:t xml:space="preserve">New York </w:t>
      </w:r>
      <w:commentRangeEnd w:id="0"/>
      <w:r w:rsidR="005C27CE">
        <w:rPr>
          <w:rStyle w:val="CommentReference"/>
        </w:rPr>
        <w:commentReference w:id="0"/>
      </w:r>
      <w:r w:rsidRPr="004650F2">
        <w:rPr>
          <w:rFonts w:ascii="Times New Roman" w:hAnsi="Times New Roman" w:cs="Times New Roman"/>
          <w:sz w:val="24"/>
          <w:szCs w:val="24"/>
        </w:rPr>
        <w:t xml:space="preserve">area </w:t>
      </w:r>
      <w:r w:rsidR="00E81167" w:rsidRPr="00E81167">
        <w:rPr>
          <w:rFonts w:ascii="Times New Roman" w:hAnsi="Times New Roman" w:cs="Times New Roman"/>
          <w:sz w:val="24"/>
          <w:szCs w:val="24"/>
        </w:rPr>
        <w:t xml:space="preserve">including information </w:t>
      </w:r>
      <w:r w:rsidRPr="004650F2">
        <w:rPr>
          <w:rFonts w:ascii="Times New Roman" w:hAnsi="Times New Roman" w:cs="Times New Roman"/>
          <w:sz w:val="24"/>
          <w:szCs w:val="24"/>
        </w:rPr>
        <w:t xml:space="preserve">such as age, </w:t>
      </w:r>
      <w:r w:rsidR="009868E5" w:rsidRPr="004650F2">
        <w:rPr>
          <w:rFonts w:ascii="Times New Roman" w:hAnsi="Times New Roman" w:cs="Times New Roman"/>
          <w:sz w:val="24"/>
          <w:szCs w:val="24"/>
        </w:rPr>
        <w:t>gender, race</w:t>
      </w:r>
      <w:r w:rsidRPr="004650F2">
        <w:rPr>
          <w:rFonts w:ascii="Times New Roman" w:hAnsi="Times New Roman" w:cs="Times New Roman"/>
          <w:sz w:val="24"/>
          <w:szCs w:val="24"/>
        </w:rPr>
        <w:t>, facility ID, diagnosis, length of stay, payment</w:t>
      </w:r>
      <w:r w:rsidR="009868E5" w:rsidRPr="004650F2">
        <w:rPr>
          <w:rFonts w:ascii="Times New Roman" w:hAnsi="Times New Roman" w:cs="Times New Roman"/>
          <w:sz w:val="24"/>
          <w:szCs w:val="24"/>
        </w:rPr>
        <w:t xml:space="preserve"> typology</w:t>
      </w:r>
      <w:r w:rsidR="00807434">
        <w:rPr>
          <w:rFonts w:ascii="Times New Roman" w:hAnsi="Times New Roman" w:cs="Times New Roman"/>
          <w:sz w:val="24"/>
          <w:szCs w:val="24"/>
        </w:rPr>
        <w:t xml:space="preserve"> and son on</w:t>
      </w:r>
      <w:r w:rsidRPr="004650F2">
        <w:rPr>
          <w:rFonts w:ascii="Times New Roman" w:hAnsi="Times New Roman" w:cs="Times New Roman"/>
          <w:sz w:val="24"/>
          <w:szCs w:val="24"/>
        </w:rPr>
        <w:t xml:space="preserve">. </w:t>
      </w:r>
      <w:commentRangeStart w:id="1"/>
      <w:r w:rsidRPr="004650F2">
        <w:rPr>
          <w:rFonts w:ascii="Times New Roman" w:hAnsi="Times New Roman" w:cs="Times New Roman"/>
          <w:sz w:val="24"/>
          <w:szCs w:val="24"/>
        </w:rPr>
        <w:t xml:space="preserve">Table </w:t>
      </w:r>
      <w:r w:rsidR="009868E5" w:rsidRPr="004650F2">
        <w:rPr>
          <w:rFonts w:ascii="Times New Roman" w:hAnsi="Times New Roman" w:cs="Times New Roman"/>
          <w:sz w:val="24"/>
          <w:szCs w:val="24"/>
        </w:rPr>
        <w:t>1</w:t>
      </w:r>
      <w:r w:rsidRPr="004650F2">
        <w:rPr>
          <w:rFonts w:ascii="Times New Roman" w:hAnsi="Times New Roman" w:cs="Times New Roman"/>
          <w:sz w:val="24"/>
          <w:szCs w:val="24"/>
        </w:rPr>
        <w:t xml:space="preserve"> provides </w:t>
      </w:r>
      <w:r w:rsidR="009868E5" w:rsidRPr="004650F2">
        <w:rPr>
          <w:rFonts w:ascii="Times New Roman" w:hAnsi="Times New Roman" w:cs="Times New Roman"/>
          <w:sz w:val="24"/>
          <w:szCs w:val="24"/>
        </w:rPr>
        <w:t xml:space="preserve">a brief </w:t>
      </w:r>
      <w:r w:rsidR="00A1085D" w:rsidRPr="004650F2">
        <w:rPr>
          <w:rFonts w:ascii="Times New Roman" w:hAnsi="Times New Roman" w:cs="Times New Roman"/>
          <w:sz w:val="24"/>
          <w:szCs w:val="24"/>
        </w:rPr>
        <w:t>introduction</w:t>
      </w:r>
      <w:r w:rsidR="009868E5" w:rsidRPr="004650F2">
        <w:rPr>
          <w:rFonts w:ascii="Times New Roman" w:hAnsi="Times New Roman" w:cs="Times New Roman"/>
          <w:sz w:val="24"/>
          <w:szCs w:val="24"/>
        </w:rPr>
        <w:t xml:space="preserve"> of the features' </w:t>
      </w:r>
      <w:r w:rsidR="0013473C" w:rsidRPr="004650F2">
        <w:rPr>
          <w:rFonts w:ascii="Times New Roman" w:hAnsi="Times New Roman" w:cs="Times New Roman"/>
          <w:sz w:val="24"/>
          <w:szCs w:val="24"/>
        </w:rPr>
        <w:t>in the dataset</w:t>
      </w:r>
      <w:r w:rsidR="009868E5" w:rsidRPr="004650F2">
        <w:rPr>
          <w:rFonts w:ascii="Times New Roman" w:hAnsi="Times New Roman" w:cs="Times New Roman"/>
          <w:sz w:val="24"/>
          <w:szCs w:val="24"/>
        </w:rPr>
        <w:t>.</w:t>
      </w:r>
      <w:commentRangeEnd w:id="1"/>
      <w:r w:rsidR="005C27CE">
        <w:rPr>
          <w:rStyle w:val="CommentReference"/>
        </w:rPr>
        <w:commentReference w:id="1"/>
      </w:r>
    </w:p>
    <w:p w14:paraId="0099BB01" w14:textId="41385F17" w:rsidR="00A926DE" w:rsidRPr="004650F2" w:rsidRDefault="00A926DE" w:rsidP="00680236">
      <w:pPr>
        <w:jc w:val="both"/>
        <w:rPr>
          <w:rFonts w:ascii="Times New Roman" w:hAnsi="Times New Roman" w:cs="Times New Roman"/>
          <w:b/>
          <w:sz w:val="24"/>
          <w:szCs w:val="24"/>
        </w:rPr>
      </w:pPr>
      <w:r w:rsidRPr="004650F2">
        <w:rPr>
          <w:rFonts w:ascii="Times New Roman" w:hAnsi="Times New Roman" w:cs="Times New Roman"/>
          <w:b/>
          <w:sz w:val="24"/>
          <w:szCs w:val="24"/>
        </w:rPr>
        <w:t>Table1 data's feature introduction</w:t>
      </w:r>
    </w:p>
    <w:tbl>
      <w:tblPr>
        <w:tblStyle w:val="TableGrid"/>
        <w:tblW w:w="0" w:type="auto"/>
        <w:tblLook w:val="04A0" w:firstRow="1" w:lastRow="0" w:firstColumn="1" w:lastColumn="0" w:noHBand="0" w:noVBand="1"/>
      </w:tblPr>
      <w:tblGrid>
        <w:gridCol w:w="2785"/>
        <w:gridCol w:w="2430"/>
        <w:gridCol w:w="2249"/>
        <w:gridCol w:w="1182"/>
      </w:tblGrid>
      <w:tr w:rsidR="008922C7" w:rsidRPr="004650F2" w14:paraId="2BA7CB19" w14:textId="31A50CEC" w:rsidTr="00624281">
        <w:trPr>
          <w:trHeight w:val="144"/>
        </w:trPr>
        <w:tc>
          <w:tcPr>
            <w:tcW w:w="2785" w:type="dxa"/>
            <w:noWrap/>
            <w:hideMark/>
          </w:tcPr>
          <w:p w14:paraId="14AC28D9" w14:textId="007D5742" w:rsidR="008922C7" w:rsidRPr="004650F2" w:rsidRDefault="008922C7" w:rsidP="00680236">
            <w:pPr>
              <w:jc w:val="both"/>
              <w:rPr>
                <w:rFonts w:ascii="Times New Roman" w:hAnsi="Times New Roman" w:cs="Times New Roman"/>
                <w:sz w:val="20"/>
                <w:szCs w:val="20"/>
              </w:rPr>
            </w:pPr>
            <w:r w:rsidRPr="004650F2">
              <w:rPr>
                <w:rFonts w:ascii="Times New Roman" w:hAnsi="Times New Roman" w:cs="Times New Roman"/>
                <w:sz w:val="20"/>
                <w:szCs w:val="20"/>
              </w:rPr>
              <w:t>features</w:t>
            </w:r>
          </w:p>
        </w:tc>
        <w:tc>
          <w:tcPr>
            <w:tcW w:w="2430" w:type="dxa"/>
          </w:tcPr>
          <w:p w14:paraId="006A3A04" w14:textId="6628FDD8" w:rsidR="008922C7" w:rsidRPr="004650F2" w:rsidRDefault="008922C7" w:rsidP="00680236">
            <w:pPr>
              <w:jc w:val="both"/>
              <w:rPr>
                <w:rFonts w:ascii="Times New Roman" w:hAnsi="Times New Roman" w:cs="Times New Roman"/>
                <w:sz w:val="20"/>
                <w:szCs w:val="20"/>
              </w:rPr>
            </w:pPr>
            <w:r w:rsidRPr="004650F2">
              <w:rPr>
                <w:rFonts w:ascii="Times New Roman" w:hAnsi="Times New Roman" w:cs="Times New Roman"/>
                <w:sz w:val="20"/>
                <w:szCs w:val="20"/>
              </w:rPr>
              <w:t>description</w:t>
            </w:r>
          </w:p>
        </w:tc>
        <w:tc>
          <w:tcPr>
            <w:tcW w:w="2233" w:type="dxa"/>
          </w:tcPr>
          <w:p w14:paraId="5A148232" w14:textId="781978CC" w:rsidR="008922C7" w:rsidRPr="004650F2" w:rsidRDefault="008922C7" w:rsidP="00680236">
            <w:pPr>
              <w:jc w:val="both"/>
              <w:rPr>
                <w:rFonts w:ascii="Times New Roman" w:hAnsi="Times New Roman" w:cs="Times New Roman"/>
                <w:sz w:val="20"/>
                <w:szCs w:val="20"/>
              </w:rPr>
            </w:pPr>
            <w:r w:rsidRPr="004650F2">
              <w:rPr>
                <w:rFonts w:ascii="Times New Roman" w:hAnsi="Times New Roman" w:cs="Times New Roman"/>
                <w:sz w:val="20"/>
                <w:szCs w:val="20"/>
              </w:rPr>
              <w:t>unique values</w:t>
            </w:r>
          </w:p>
        </w:tc>
        <w:tc>
          <w:tcPr>
            <w:tcW w:w="1182" w:type="dxa"/>
          </w:tcPr>
          <w:p w14:paraId="23ED795A" w14:textId="0AB843FA" w:rsidR="008922C7" w:rsidRPr="004650F2" w:rsidRDefault="008922C7" w:rsidP="00680236">
            <w:pPr>
              <w:jc w:val="both"/>
              <w:rPr>
                <w:rFonts w:ascii="Times New Roman" w:hAnsi="Times New Roman" w:cs="Times New Roman"/>
                <w:sz w:val="20"/>
                <w:szCs w:val="20"/>
              </w:rPr>
            </w:pPr>
            <w:r w:rsidRPr="004650F2">
              <w:rPr>
                <w:rFonts w:ascii="Times New Roman" w:hAnsi="Times New Roman" w:cs="Times New Roman"/>
                <w:sz w:val="20"/>
                <w:szCs w:val="20"/>
              </w:rPr>
              <w:t>variable type</w:t>
            </w:r>
          </w:p>
        </w:tc>
      </w:tr>
      <w:tr w:rsidR="008922C7" w:rsidRPr="004650F2" w14:paraId="03116E29" w14:textId="68552D56" w:rsidTr="00624281">
        <w:trPr>
          <w:trHeight w:val="144"/>
        </w:trPr>
        <w:tc>
          <w:tcPr>
            <w:tcW w:w="2785" w:type="dxa"/>
            <w:noWrap/>
            <w:hideMark/>
          </w:tcPr>
          <w:p w14:paraId="5F2755BF" w14:textId="77777777" w:rsidR="008922C7" w:rsidRPr="004650F2" w:rsidRDefault="008922C7" w:rsidP="00680236">
            <w:pPr>
              <w:jc w:val="both"/>
              <w:rPr>
                <w:rFonts w:ascii="Times New Roman" w:hAnsi="Times New Roman" w:cs="Times New Roman"/>
                <w:sz w:val="20"/>
                <w:szCs w:val="20"/>
              </w:rPr>
            </w:pPr>
            <w:r w:rsidRPr="004650F2">
              <w:rPr>
                <w:rFonts w:ascii="Times New Roman" w:hAnsi="Times New Roman" w:cs="Times New Roman"/>
                <w:sz w:val="20"/>
                <w:szCs w:val="20"/>
              </w:rPr>
              <w:t>Health Service Area</w:t>
            </w:r>
          </w:p>
        </w:tc>
        <w:tc>
          <w:tcPr>
            <w:tcW w:w="2430" w:type="dxa"/>
          </w:tcPr>
          <w:p w14:paraId="70C2A865" w14:textId="3EAF0264" w:rsidR="008922C7" w:rsidRPr="004650F2" w:rsidRDefault="008922C7" w:rsidP="00680236">
            <w:pPr>
              <w:jc w:val="both"/>
              <w:rPr>
                <w:rFonts w:ascii="Times New Roman" w:hAnsi="Times New Roman" w:cs="Times New Roman"/>
                <w:sz w:val="20"/>
                <w:szCs w:val="20"/>
              </w:rPr>
            </w:pPr>
            <w:r w:rsidRPr="004650F2">
              <w:rPr>
                <w:rFonts w:ascii="Times New Roman" w:hAnsi="Times New Roman" w:cs="Times New Roman"/>
                <w:sz w:val="20"/>
                <w:szCs w:val="20"/>
              </w:rPr>
              <w:t>A single county or group where the service happened</w:t>
            </w:r>
          </w:p>
        </w:tc>
        <w:tc>
          <w:tcPr>
            <w:tcW w:w="2233" w:type="dxa"/>
          </w:tcPr>
          <w:p w14:paraId="5264243C" w14:textId="2D6208FF" w:rsidR="008922C7" w:rsidRPr="004650F2" w:rsidRDefault="008922C7" w:rsidP="00680236">
            <w:pPr>
              <w:jc w:val="both"/>
              <w:rPr>
                <w:rFonts w:ascii="Times New Roman" w:hAnsi="Times New Roman" w:cs="Times New Roman"/>
                <w:sz w:val="20"/>
                <w:szCs w:val="20"/>
              </w:rPr>
            </w:pPr>
            <w:r w:rsidRPr="004650F2">
              <w:rPr>
                <w:rFonts w:ascii="Times New Roman" w:hAnsi="Times New Roman" w:cs="Times New Roman"/>
                <w:sz w:val="20"/>
                <w:szCs w:val="20"/>
              </w:rPr>
              <w:t>'Western NY'</w:t>
            </w:r>
          </w:p>
        </w:tc>
        <w:tc>
          <w:tcPr>
            <w:tcW w:w="1182" w:type="dxa"/>
          </w:tcPr>
          <w:p w14:paraId="26B92C90" w14:textId="4C4578E9" w:rsidR="008922C7" w:rsidRPr="004650F2" w:rsidRDefault="008922C7" w:rsidP="00680236">
            <w:pPr>
              <w:jc w:val="both"/>
              <w:rPr>
                <w:rFonts w:ascii="Times New Roman" w:hAnsi="Times New Roman" w:cs="Times New Roman"/>
                <w:sz w:val="20"/>
                <w:szCs w:val="20"/>
              </w:rPr>
            </w:pPr>
            <w:r w:rsidRPr="004650F2">
              <w:rPr>
                <w:rFonts w:ascii="Times New Roman" w:hAnsi="Times New Roman" w:cs="Times New Roman"/>
                <w:sz w:val="20"/>
                <w:szCs w:val="20"/>
              </w:rPr>
              <w:t>/</w:t>
            </w:r>
          </w:p>
        </w:tc>
      </w:tr>
      <w:tr w:rsidR="008922C7" w:rsidRPr="004650F2" w14:paraId="16813D56" w14:textId="28EF4E81" w:rsidTr="00624281">
        <w:trPr>
          <w:trHeight w:val="144"/>
        </w:trPr>
        <w:tc>
          <w:tcPr>
            <w:tcW w:w="2785" w:type="dxa"/>
            <w:noWrap/>
            <w:hideMark/>
          </w:tcPr>
          <w:p w14:paraId="4EBBD257" w14:textId="77777777" w:rsidR="008922C7" w:rsidRPr="004650F2" w:rsidRDefault="008922C7" w:rsidP="00680236">
            <w:pPr>
              <w:jc w:val="both"/>
              <w:rPr>
                <w:rFonts w:ascii="Times New Roman" w:hAnsi="Times New Roman" w:cs="Times New Roman"/>
                <w:sz w:val="20"/>
                <w:szCs w:val="20"/>
              </w:rPr>
            </w:pPr>
            <w:r w:rsidRPr="004650F2">
              <w:rPr>
                <w:rFonts w:ascii="Times New Roman" w:hAnsi="Times New Roman" w:cs="Times New Roman"/>
                <w:sz w:val="20"/>
                <w:szCs w:val="20"/>
              </w:rPr>
              <w:t>Hospital County</w:t>
            </w:r>
          </w:p>
        </w:tc>
        <w:tc>
          <w:tcPr>
            <w:tcW w:w="2430" w:type="dxa"/>
          </w:tcPr>
          <w:p w14:paraId="37CE6CC8" w14:textId="483DF485" w:rsidR="008922C7" w:rsidRPr="004650F2" w:rsidRDefault="008922C7" w:rsidP="00680236">
            <w:pPr>
              <w:ind w:hanging="24"/>
              <w:jc w:val="both"/>
              <w:rPr>
                <w:rFonts w:ascii="Times New Roman" w:hAnsi="Times New Roman" w:cs="Times New Roman"/>
                <w:sz w:val="20"/>
                <w:szCs w:val="20"/>
              </w:rPr>
            </w:pPr>
            <w:r w:rsidRPr="004650F2">
              <w:rPr>
                <w:rFonts w:ascii="Times New Roman" w:hAnsi="Times New Roman" w:cs="Times New Roman"/>
                <w:sz w:val="20"/>
                <w:szCs w:val="20"/>
              </w:rPr>
              <w:t>The county where the hospital is located.</w:t>
            </w:r>
          </w:p>
        </w:tc>
        <w:tc>
          <w:tcPr>
            <w:tcW w:w="2233" w:type="dxa"/>
          </w:tcPr>
          <w:p w14:paraId="2A218A2D" w14:textId="0C81212D" w:rsidR="008922C7" w:rsidRPr="004650F2" w:rsidRDefault="008922C7" w:rsidP="00680236">
            <w:pPr>
              <w:jc w:val="both"/>
              <w:rPr>
                <w:rFonts w:ascii="Times New Roman" w:hAnsi="Times New Roman" w:cs="Times New Roman"/>
                <w:sz w:val="20"/>
                <w:szCs w:val="20"/>
              </w:rPr>
            </w:pPr>
            <w:r w:rsidRPr="004650F2">
              <w:rPr>
                <w:rFonts w:ascii="Times New Roman" w:hAnsi="Times New Roman" w:cs="Times New Roman"/>
                <w:sz w:val="20"/>
                <w:szCs w:val="20"/>
              </w:rPr>
              <w:t>'Allegany', 'Cattaraugus', 'Chautauqua', 'Erie'</w:t>
            </w:r>
          </w:p>
        </w:tc>
        <w:tc>
          <w:tcPr>
            <w:tcW w:w="1182" w:type="dxa"/>
          </w:tcPr>
          <w:p w14:paraId="7FA37B8F" w14:textId="26E994C1" w:rsidR="008922C7" w:rsidRPr="004650F2" w:rsidRDefault="007F1FAE" w:rsidP="00680236">
            <w:pPr>
              <w:jc w:val="both"/>
              <w:rPr>
                <w:rFonts w:ascii="Times New Roman" w:hAnsi="Times New Roman" w:cs="Times New Roman"/>
                <w:sz w:val="20"/>
                <w:szCs w:val="20"/>
              </w:rPr>
            </w:pPr>
            <w:r w:rsidRPr="004650F2">
              <w:rPr>
                <w:rFonts w:ascii="Times New Roman" w:hAnsi="Times New Roman" w:cs="Times New Roman"/>
                <w:sz w:val="20"/>
                <w:szCs w:val="20"/>
              </w:rPr>
              <w:t>/</w:t>
            </w:r>
          </w:p>
        </w:tc>
      </w:tr>
      <w:tr w:rsidR="008922C7" w:rsidRPr="004650F2" w14:paraId="579E8E80" w14:textId="3DC80ED7" w:rsidTr="00624281">
        <w:trPr>
          <w:trHeight w:val="144"/>
        </w:trPr>
        <w:tc>
          <w:tcPr>
            <w:tcW w:w="2785" w:type="dxa"/>
            <w:noWrap/>
            <w:hideMark/>
          </w:tcPr>
          <w:p w14:paraId="771ABBAB" w14:textId="77777777" w:rsidR="008922C7" w:rsidRPr="004650F2" w:rsidRDefault="008922C7" w:rsidP="00680236">
            <w:pPr>
              <w:jc w:val="both"/>
              <w:rPr>
                <w:rFonts w:ascii="Times New Roman" w:hAnsi="Times New Roman" w:cs="Times New Roman"/>
                <w:sz w:val="20"/>
                <w:szCs w:val="20"/>
              </w:rPr>
            </w:pPr>
            <w:r w:rsidRPr="004650F2">
              <w:rPr>
                <w:rFonts w:ascii="Times New Roman" w:hAnsi="Times New Roman" w:cs="Times New Roman"/>
                <w:sz w:val="20"/>
                <w:szCs w:val="20"/>
              </w:rPr>
              <w:t>Operating Certificate Number</w:t>
            </w:r>
          </w:p>
        </w:tc>
        <w:tc>
          <w:tcPr>
            <w:tcW w:w="2430" w:type="dxa"/>
          </w:tcPr>
          <w:p w14:paraId="1C72D4CC" w14:textId="75CE7B54" w:rsidR="008922C7" w:rsidRPr="004650F2" w:rsidRDefault="008922C7" w:rsidP="00680236">
            <w:pPr>
              <w:jc w:val="both"/>
              <w:rPr>
                <w:rFonts w:ascii="Times New Roman" w:hAnsi="Times New Roman" w:cs="Times New Roman"/>
                <w:sz w:val="20"/>
                <w:szCs w:val="20"/>
              </w:rPr>
            </w:pPr>
            <w:r w:rsidRPr="004650F2">
              <w:rPr>
                <w:rFonts w:ascii="Times New Roman" w:hAnsi="Times New Roman" w:cs="Times New Roman"/>
                <w:sz w:val="20"/>
                <w:szCs w:val="20"/>
              </w:rPr>
              <w:t>All hospitals in New York State need Certificates of Need and Operating Certificates to be open</w:t>
            </w:r>
          </w:p>
        </w:tc>
        <w:tc>
          <w:tcPr>
            <w:tcW w:w="2233" w:type="dxa"/>
          </w:tcPr>
          <w:p w14:paraId="759E6632" w14:textId="77777777" w:rsidR="008922C7" w:rsidRPr="004650F2" w:rsidRDefault="008922C7" w:rsidP="00680236">
            <w:pPr>
              <w:jc w:val="both"/>
              <w:rPr>
                <w:rFonts w:ascii="Times New Roman" w:hAnsi="Times New Roman" w:cs="Times New Roman"/>
                <w:sz w:val="20"/>
                <w:szCs w:val="20"/>
              </w:rPr>
            </w:pPr>
          </w:p>
          <w:p w14:paraId="407E79A6" w14:textId="57C8CCFC" w:rsidR="007F1FAE" w:rsidRPr="004650F2" w:rsidRDefault="007F1FAE" w:rsidP="00680236">
            <w:pPr>
              <w:jc w:val="both"/>
              <w:rPr>
                <w:rFonts w:ascii="Times New Roman" w:hAnsi="Times New Roman" w:cs="Times New Roman"/>
                <w:sz w:val="20"/>
                <w:szCs w:val="20"/>
              </w:rPr>
            </w:pPr>
            <w:r w:rsidRPr="004650F2">
              <w:rPr>
                <w:rFonts w:ascii="Times New Roman" w:hAnsi="Times New Roman" w:cs="Times New Roman"/>
                <w:sz w:val="20"/>
                <w:szCs w:val="20"/>
              </w:rPr>
              <w:t>226700,</w:t>
            </w:r>
          </w:p>
          <w:p w14:paraId="4D6CC9A5" w14:textId="6DDA83D6" w:rsidR="007F1FAE" w:rsidRPr="004650F2" w:rsidRDefault="007F1FAE" w:rsidP="00680236">
            <w:pPr>
              <w:jc w:val="both"/>
              <w:rPr>
                <w:rFonts w:ascii="Times New Roman" w:hAnsi="Times New Roman" w:cs="Times New Roman"/>
                <w:sz w:val="20"/>
                <w:szCs w:val="20"/>
              </w:rPr>
            </w:pPr>
            <w:r w:rsidRPr="004650F2">
              <w:rPr>
                <w:rFonts w:ascii="Times New Roman" w:hAnsi="Times New Roman" w:cs="Times New Roman"/>
                <w:sz w:val="20"/>
                <w:szCs w:val="20"/>
              </w:rPr>
              <w:t>228000</w:t>
            </w:r>
          </w:p>
          <w:p w14:paraId="0752C802" w14:textId="0DCFB10C" w:rsidR="007F1FAE" w:rsidRPr="004650F2" w:rsidRDefault="007F1FAE" w:rsidP="00680236">
            <w:pPr>
              <w:jc w:val="both"/>
              <w:rPr>
                <w:rFonts w:ascii="Times New Roman" w:hAnsi="Times New Roman" w:cs="Times New Roman"/>
                <w:sz w:val="20"/>
                <w:szCs w:val="20"/>
              </w:rPr>
            </w:pPr>
            <w:r w:rsidRPr="004650F2">
              <w:rPr>
                <w:rFonts w:ascii="Times New Roman" w:hAnsi="Times New Roman" w:cs="Times New Roman"/>
                <w:sz w:val="20"/>
                <w:szCs w:val="20"/>
              </w:rPr>
              <w:t>……</w:t>
            </w:r>
          </w:p>
          <w:p w14:paraId="22566A86" w14:textId="0DC06ED5" w:rsidR="007F1FAE" w:rsidRPr="004650F2" w:rsidRDefault="007F1FAE" w:rsidP="00680236">
            <w:pPr>
              <w:jc w:val="both"/>
              <w:rPr>
                <w:rFonts w:ascii="Times New Roman" w:hAnsi="Times New Roman" w:cs="Times New Roman"/>
                <w:sz w:val="20"/>
                <w:szCs w:val="20"/>
              </w:rPr>
            </w:pPr>
          </w:p>
        </w:tc>
        <w:tc>
          <w:tcPr>
            <w:tcW w:w="1182" w:type="dxa"/>
          </w:tcPr>
          <w:p w14:paraId="544ED0CD" w14:textId="77777777" w:rsidR="008922C7" w:rsidRPr="004650F2" w:rsidRDefault="008922C7" w:rsidP="00680236">
            <w:pPr>
              <w:jc w:val="both"/>
              <w:rPr>
                <w:rFonts w:ascii="Times New Roman" w:hAnsi="Times New Roman" w:cs="Times New Roman"/>
                <w:sz w:val="20"/>
                <w:szCs w:val="20"/>
              </w:rPr>
            </w:pPr>
          </w:p>
          <w:p w14:paraId="3EEE2B8B" w14:textId="7B487CD3" w:rsidR="007F1FAE" w:rsidRPr="004650F2" w:rsidRDefault="007F1FAE" w:rsidP="00680236">
            <w:pPr>
              <w:jc w:val="both"/>
              <w:rPr>
                <w:rFonts w:ascii="Times New Roman" w:hAnsi="Times New Roman" w:cs="Times New Roman"/>
                <w:sz w:val="20"/>
                <w:szCs w:val="20"/>
              </w:rPr>
            </w:pPr>
            <w:r w:rsidRPr="004650F2">
              <w:rPr>
                <w:rFonts w:ascii="Times New Roman" w:hAnsi="Times New Roman" w:cs="Times New Roman"/>
                <w:sz w:val="20"/>
                <w:szCs w:val="20"/>
              </w:rPr>
              <w:t>/</w:t>
            </w:r>
          </w:p>
        </w:tc>
      </w:tr>
      <w:tr w:rsidR="008922C7" w:rsidRPr="004650F2" w14:paraId="0209CF40" w14:textId="52093A61" w:rsidTr="00624281">
        <w:trPr>
          <w:trHeight w:val="144"/>
        </w:trPr>
        <w:tc>
          <w:tcPr>
            <w:tcW w:w="2785" w:type="dxa"/>
            <w:noWrap/>
            <w:hideMark/>
          </w:tcPr>
          <w:p w14:paraId="78CD963E" w14:textId="77777777" w:rsidR="008922C7" w:rsidRPr="004650F2" w:rsidRDefault="008922C7" w:rsidP="00680236">
            <w:pPr>
              <w:jc w:val="both"/>
              <w:rPr>
                <w:rFonts w:ascii="Times New Roman" w:hAnsi="Times New Roman" w:cs="Times New Roman"/>
                <w:sz w:val="20"/>
                <w:szCs w:val="20"/>
              </w:rPr>
            </w:pPr>
            <w:r w:rsidRPr="004650F2">
              <w:rPr>
                <w:rFonts w:ascii="Times New Roman" w:hAnsi="Times New Roman" w:cs="Times New Roman"/>
                <w:sz w:val="20"/>
                <w:szCs w:val="20"/>
              </w:rPr>
              <w:t>Facility ID</w:t>
            </w:r>
          </w:p>
        </w:tc>
        <w:tc>
          <w:tcPr>
            <w:tcW w:w="2430" w:type="dxa"/>
          </w:tcPr>
          <w:p w14:paraId="165EBAA4" w14:textId="6C34A22A" w:rsidR="007F1FAE" w:rsidRPr="004650F2" w:rsidRDefault="00807434" w:rsidP="00680236">
            <w:pPr>
              <w:jc w:val="both"/>
              <w:rPr>
                <w:rFonts w:ascii="Times New Roman" w:hAnsi="Times New Roman" w:cs="Times New Roman"/>
                <w:sz w:val="20"/>
                <w:szCs w:val="20"/>
              </w:rPr>
            </w:pPr>
            <w:r>
              <w:rPr>
                <w:rFonts w:ascii="Times New Roman" w:hAnsi="Times New Roman" w:cs="Times New Roman"/>
                <w:sz w:val="20"/>
                <w:szCs w:val="20"/>
              </w:rPr>
              <w:t xml:space="preserve">The unique </w:t>
            </w:r>
            <w:r w:rsidR="007F1FAE" w:rsidRPr="004650F2">
              <w:rPr>
                <w:rFonts w:ascii="Times New Roman" w:hAnsi="Times New Roman" w:cs="Times New Roman"/>
                <w:sz w:val="20"/>
                <w:szCs w:val="20"/>
              </w:rPr>
              <w:t>number which is assigned to each hospital in the health</w:t>
            </w:r>
          </w:p>
          <w:p w14:paraId="32DC2217" w14:textId="4B2ADC5A" w:rsidR="008922C7" w:rsidRPr="004650F2" w:rsidRDefault="007F1FAE" w:rsidP="00680236">
            <w:pPr>
              <w:jc w:val="both"/>
              <w:rPr>
                <w:rFonts w:ascii="Times New Roman" w:hAnsi="Times New Roman" w:cs="Times New Roman"/>
                <w:sz w:val="20"/>
                <w:szCs w:val="20"/>
              </w:rPr>
            </w:pPr>
            <w:r w:rsidRPr="004650F2">
              <w:rPr>
                <w:rFonts w:ascii="Times New Roman" w:hAnsi="Times New Roman" w:cs="Times New Roman"/>
                <w:sz w:val="20"/>
                <w:szCs w:val="20"/>
              </w:rPr>
              <w:t>county.</w:t>
            </w:r>
          </w:p>
        </w:tc>
        <w:tc>
          <w:tcPr>
            <w:tcW w:w="2233" w:type="dxa"/>
          </w:tcPr>
          <w:p w14:paraId="7284AED9" w14:textId="77777777" w:rsidR="007F1FAE" w:rsidRPr="004650F2" w:rsidRDefault="007F1FAE" w:rsidP="00680236">
            <w:pPr>
              <w:jc w:val="both"/>
              <w:rPr>
                <w:rFonts w:ascii="Times New Roman" w:hAnsi="Times New Roman" w:cs="Times New Roman"/>
                <w:sz w:val="20"/>
                <w:szCs w:val="20"/>
              </w:rPr>
            </w:pPr>
            <w:r w:rsidRPr="004650F2">
              <w:rPr>
                <w:rFonts w:ascii="Times New Roman" w:hAnsi="Times New Roman" w:cs="Times New Roman"/>
                <w:sz w:val="20"/>
                <w:szCs w:val="20"/>
              </w:rPr>
              <w:t xml:space="preserve">218., </w:t>
            </w:r>
          </w:p>
          <w:p w14:paraId="6921063E" w14:textId="77777777" w:rsidR="007F1FAE" w:rsidRPr="004650F2" w:rsidRDefault="007F1FAE" w:rsidP="00680236">
            <w:pPr>
              <w:jc w:val="both"/>
              <w:rPr>
                <w:rFonts w:ascii="Times New Roman" w:hAnsi="Times New Roman" w:cs="Times New Roman"/>
                <w:sz w:val="20"/>
                <w:szCs w:val="20"/>
              </w:rPr>
            </w:pPr>
            <w:r w:rsidRPr="004650F2">
              <w:rPr>
                <w:rFonts w:ascii="Times New Roman" w:hAnsi="Times New Roman" w:cs="Times New Roman"/>
                <w:sz w:val="20"/>
                <w:szCs w:val="20"/>
              </w:rPr>
              <w:t xml:space="preserve">216., </w:t>
            </w:r>
          </w:p>
          <w:p w14:paraId="2DCEFACC" w14:textId="7FA5C5FD" w:rsidR="007F1FAE" w:rsidRPr="004650F2" w:rsidRDefault="007F1FAE" w:rsidP="00680236">
            <w:pPr>
              <w:jc w:val="both"/>
              <w:rPr>
                <w:rFonts w:ascii="Times New Roman" w:hAnsi="Times New Roman" w:cs="Times New Roman"/>
                <w:sz w:val="20"/>
                <w:szCs w:val="20"/>
              </w:rPr>
            </w:pPr>
            <w:r w:rsidRPr="004650F2">
              <w:rPr>
                <w:rFonts w:ascii="Times New Roman" w:hAnsi="Times New Roman" w:cs="Times New Roman"/>
                <w:sz w:val="20"/>
                <w:szCs w:val="20"/>
              </w:rPr>
              <w:t>……</w:t>
            </w:r>
          </w:p>
        </w:tc>
        <w:tc>
          <w:tcPr>
            <w:tcW w:w="1182" w:type="dxa"/>
          </w:tcPr>
          <w:p w14:paraId="47116EA2" w14:textId="78FAC708" w:rsidR="008922C7" w:rsidRPr="004650F2" w:rsidRDefault="007F1FAE" w:rsidP="00680236">
            <w:pPr>
              <w:jc w:val="both"/>
              <w:rPr>
                <w:rFonts w:ascii="Times New Roman" w:hAnsi="Times New Roman" w:cs="Times New Roman"/>
                <w:sz w:val="20"/>
                <w:szCs w:val="20"/>
              </w:rPr>
            </w:pPr>
            <w:r w:rsidRPr="004650F2">
              <w:rPr>
                <w:rFonts w:ascii="Times New Roman" w:hAnsi="Times New Roman" w:cs="Times New Roman"/>
                <w:sz w:val="20"/>
                <w:szCs w:val="20"/>
              </w:rPr>
              <w:t>/</w:t>
            </w:r>
          </w:p>
        </w:tc>
      </w:tr>
      <w:tr w:rsidR="008922C7" w:rsidRPr="004650F2" w14:paraId="076E3526" w14:textId="02CE1D10" w:rsidTr="00624281">
        <w:trPr>
          <w:trHeight w:val="144"/>
        </w:trPr>
        <w:tc>
          <w:tcPr>
            <w:tcW w:w="2785" w:type="dxa"/>
            <w:noWrap/>
            <w:hideMark/>
          </w:tcPr>
          <w:p w14:paraId="4D606E24" w14:textId="77777777" w:rsidR="008922C7" w:rsidRPr="004650F2" w:rsidRDefault="008922C7" w:rsidP="00680236">
            <w:pPr>
              <w:jc w:val="both"/>
              <w:rPr>
                <w:rFonts w:ascii="Times New Roman" w:hAnsi="Times New Roman" w:cs="Times New Roman"/>
                <w:sz w:val="20"/>
                <w:szCs w:val="20"/>
              </w:rPr>
            </w:pPr>
            <w:r w:rsidRPr="004650F2">
              <w:rPr>
                <w:rFonts w:ascii="Times New Roman" w:hAnsi="Times New Roman" w:cs="Times New Roman"/>
                <w:sz w:val="20"/>
                <w:szCs w:val="20"/>
              </w:rPr>
              <w:t>Facility Name</w:t>
            </w:r>
          </w:p>
        </w:tc>
        <w:tc>
          <w:tcPr>
            <w:tcW w:w="2430" w:type="dxa"/>
          </w:tcPr>
          <w:p w14:paraId="2C97A514" w14:textId="75B56B1B" w:rsidR="008922C7" w:rsidRPr="004650F2" w:rsidRDefault="0048717E" w:rsidP="00680236">
            <w:pPr>
              <w:jc w:val="both"/>
              <w:rPr>
                <w:rFonts w:ascii="Times New Roman" w:hAnsi="Times New Roman" w:cs="Times New Roman"/>
                <w:sz w:val="20"/>
                <w:szCs w:val="20"/>
              </w:rPr>
            </w:pPr>
            <w:r w:rsidRPr="004650F2">
              <w:rPr>
                <w:rFonts w:ascii="Times New Roman" w:hAnsi="Times New Roman" w:cs="Times New Roman"/>
                <w:sz w:val="20"/>
                <w:szCs w:val="20"/>
              </w:rPr>
              <w:t>The n</w:t>
            </w:r>
            <w:r w:rsidR="007F1FAE" w:rsidRPr="004650F2">
              <w:rPr>
                <w:rFonts w:ascii="Times New Roman" w:hAnsi="Times New Roman" w:cs="Times New Roman"/>
                <w:sz w:val="20"/>
                <w:szCs w:val="20"/>
              </w:rPr>
              <w:t>ame of the hospital</w:t>
            </w:r>
          </w:p>
        </w:tc>
        <w:tc>
          <w:tcPr>
            <w:tcW w:w="2233" w:type="dxa"/>
          </w:tcPr>
          <w:p w14:paraId="354FA315" w14:textId="4D111F94" w:rsidR="008922C7" w:rsidRPr="004650F2" w:rsidRDefault="007F1FAE" w:rsidP="00680236">
            <w:pPr>
              <w:jc w:val="both"/>
              <w:rPr>
                <w:rFonts w:ascii="Times New Roman" w:hAnsi="Times New Roman" w:cs="Times New Roman"/>
                <w:sz w:val="20"/>
                <w:szCs w:val="20"/>
              </w:rPr>
            </w:pPr>
            <w:r w:rsidRPr="004650F2">
              <w:rPr>
                <w:rFonts w:ascii="Times New Roman" w:hAnsi="Times New Roman" w:cs="Times New Roman"/>
                <w:sz w:val="20"/>
                <w:szCs w:val="20"/>
              </w:rPr>
              <w:t>/</w:t>
            </w:r>
          </w:p>
        </w:tc>
        <w:tc>
          <w:tcPr>
            <w:tcW w:w="1182" w:type="dxa"/>
          </w:tcPr>
          <w:p w14:paraId="383DAAFB" w14:textId="24F55073" w:rsidR="008922C7" w:rsidRPr="004650F2" w:rsidRDefault="007F1FAE" w:rsidP="00680236">
            <w:pPr>
              <w:jc w:val="both"/>
              <w:rPr>
                <w:rFonts w:ascii="Times New Roman" w:hAnsi="Times New Roman" w:cs="Times New Roman"/>
                <w:sz w:val="20"/>
                <w:szCs w:val="20"/>
              </w:rPr>
            </w:pPr>
            <w:r w:rsidRPr="004650F2">
              <w:rPr>
                <w:rFonts w:ascii="Times New Roman" w:hAnsi="Times New Roman" w:cs="Times New Roman"/>
                <w:sz w:val="20"/>
                <w:szCs w:val="20"/>
              </w:rPr>
              <w:t>/</w:t>
            </w:r>
          </w:p>
        </w:tc>
      </w:tr>
      <w:tr w:rsidR="008922C7" w:rsidRPr="004650F2" w14:paraId="69084E5A" w14:textId="30D5338E" w:rsidTr="00624281">
        <w:trPr>
          <w:trHeight w:val="144"/>
        </w:trPr>
        <w:tc>
          <w:tcPr>
            <w:tcW w:w="2785" w:type="dxa"/>
            <w:noWrap/>
            <w:hideMark/>
          </w:tcPr>
          <w:p w14:paraId="29F9A3A9" w14:textId="77777777" w:rsidR="008922C7" w:rsidRPr="004650F2" w:rsidRDefault="008922C7" w:rsidP="00680236">
            <w:pPr>
              <w:jc w:val="both"/>
              <w:rPr>
                <w:rFonts w:ascii="Times New Roman" w:hAnsi="Times New Roman" w:cs="Times New Roman"/>
                <w:sz w:val="20"/>
                <w:szCs w:val="20"/>
              </w:rPr>
            </w:pPr>
            <w:r w:rsidRPr="004650F2">
              <w:rPr>
                <w:rFonts w:ascii="Times New Roman" w:hAnsi="Times New Roman" w:cs="Times New Roman"/>
                <w:sz w:val="20"/>
                <w:szCs w:val="20"/>
              </w:rPr>
              <w:t>Age Group</w:t>
            </w:r>
          </w:p>
        </w:tc>
        <w:tc>
          <w:tcPr>
            <w:tcW w:w="2430" w:type="dxa"/>
          </w:tcPr>
          <w:p w14:paraId="5CEFFF38" w14:textId="36C22E8E" w:rsidR="008922C7" w:rsidRPr="004650F2" w:rsidRDefault="007F1FAE" w:rsidP="00680236">
            <w:pPr>
              <w:jc w:val="both"/>
              <w:rPr>
                <w:rFonts w:ascii="Times New Roman" w:hAnsi="Times New Roman" w:cs="Times New Roman"/>
                <w:sz w:val="20"/>
                <w:szCs w:val="20"/>
              </w:rPr>
            </w:pPr>
            <w:r w:rsidRPr="004650F2">
              <w:rPr>
                <w:rFonts w:ascii="Times New Roman" w:hAnsi="Times New Roman" w:cs="Times New Roman"/>
                <w:sz w:val="20"/>
                <w:szCs w:val="20"/>
              </w:rPr>
              <w:t>the age of the patient</w:t>
            </w:r>
          </w:p>
        </w:tc>
        <w:tc>
          <w:tcPr>
            <w:tcW w:w="2233" w:type="dxa"/>
          </w:tcPr>
          <w:p w14:paraId="0D4BE9A1" w14:textId="77777777" w:rsidR="007F1FAE" w:rsidRPr="004650F2" w:rsidRDefault="007F1FAE" w:rsidP="00680236">
            <w:pPr>
              <w:jc w:val="both"/>
              <w:rPr>
                <w:rFonts w:ascii="Times New Roman" w:hAnsi="Times New Roman" w:cs="Times New Roman"/>
                <w:sz w:val="20"/>
                <w:szCs w:val="20"/>
              </w:rPr>
            </w:pPr>
            <w:r w:rsidRPr="004650F2">
              <w:rPr>
                <w:rFonts w:ascii="Times New Roman" w:hAnsi="Times New Roman" w:cs="Times New Roman"/>
                <w:sz w:val="20"/>
                <w:szCs w:val="20"/>
              </w:rPr>
              <w:t>'70 or Older',</w:t>
            </w:r>
          </w:p>
          <w:p w14:paraId="344E6CC0" w14:textId="77777777" w:rsidR="007F1FAE" w:rsidRPr="004650F2" w:rsidRDefault="007F1FAE" w:rsidP="00680236">
            <w:pPr>
              <w:jc w:val="both"/>
              <w:rPr>
                <w:rFonts w:ascii="Times New Roman" w:hAnsi="Times New Roman" w:cs="Times New Roman"/>
                <w:sz w:val="20"/>
                <w:szCs w:val="20"/>
              </w:rPr>
            </w:pPr>
            <w:r w:rsidRPr="004650F2">
              <w:rPr>
                <w:rFonts w:ascii="Times New Roman" w:hAnsi="Times New Roman" w:cs="Times New Roman"/>
                <w:sz w:val="20"/>
                <w:szCs w:val="20"/>
              </w:rPr>
              <w:t xml:space="preserve">'50 to 69', </w:t>
            </w:r>
          </w:p>
          <w:p w14:paraId="3FAEE27C" w14:textId="77777777" w:rsidR="007F1FAE" w:rsidRPr="004650F2" w:rsidRDefault="007F1FAE" w:rsidP="00680236">
            <w:pPr>
              <w:jc w:val="both"/>
              <w:rPr>
                <w:rFonts w:ascii="Times New Roman" w:hAnsi="Times New Roman" w:cs="Times New Roman"/>
                <w:sz w:val="20"/>
                <w:szCs w:val="20"/>
              </w:rPr>
            </w:pPr>
            <w:r w:rsidRPr="004650F2">
              <w:rPr>
                <w:rFonts w:ascii="Times New Roman" w:hAnsi="Times New Roman" w:cs="Times New Roman"/>
                <w:sz w:val="20"/>
                <w:szCs w:val="20"/>
              </w:rPr>
              <w:t xml:space="preserve">'30 to 49', </w:t>
            </w:r>
          </w:p>
          <w:p w14:paraId="333375A1" w14:textId="77777777" w:rsidR="007F1FAE" w:rsidRPr="004650F2" w:rsidRDefault="007F1FAE" w:rsidP="00680236">
            <w:pPr>
              <w:jc w:val="both"/>
              <w:rPr>
                <w:rFonts w:ascii="Times New Roman" w:hAnsi="Times New Roman" w:cs="Times New Roman"/>
                <w:sz w:val="20"/>
                <w:szCs w:val="20"/>
              </w:rPr>
            </w:pPr>
            <w:r w:rsidRPr="004650F2">
              <w:rPr>
                <w:rFonts w:ascii="Times New Roman" w:hAnsi="Times New Roman" w:cs="Times New Roman"/>
                <w:sz w:val="20"/>
                <w:szCs w:val="20"/>
              </w:rPr>
              <w:t xml:space="preserve">'18 to 29', </w:t>
            </w:r>
          </w:p>
          <w:p w14:paraId="13C329FA" w14:textId="58347F5F" w:rsidR="008922C7" w:rsidRPr="004650F2" w:rsidRDefault="007F1FAE" w:rsidP="00680236">
            <w:pPr>
              <w:jc w:val="both"/>
              <w:rPr>
                <w:rFonts w:ascii="Times New Roman" w:hAnsi="Times New Roman" w:cs="Times New Roman"/>
                <w:sz w:val="20"/>
                <w:szCs w:val="20"/>
              </w:rPr>
            </w:pPr>
            <w:r w:rsidRPr="004650F2">
              <w:rPr>
                <w:rFonts w:ascii="Times New Roman" w:hAnsi="Times New Roman" w:cs="Times New Roman"/>
                <w:sz w:val="20"/>
                <w:szCs w:val="20"/>
              </w:rPr>
              <w:t xml:space="preserve"> '0 to 17'</w:t>
            </w:r>
          </w:p>
        </w:tc>
        <w:tc>
          <w:tcPr>
            <w:tcW w:w="1182" w:type="dxa"/>
          </w:tcPr>
          <w:p w14:paraId="7E27AD4B" w14:textId="274DF03E" w:rsidR="008922C7" w:rsidRPr="004650F2" w:rsidRDefault="007F1FAE" w:rsidP="00680236">
            <w:pPr>
              <w:jc w:val="both"/>
              <w:rPr>
                <w:rFonts w:ascii="Times New Roman" w:hAnsi="Times New Roman" w:cs="Times New Roman"/>
                <w:sz w:val="20"/>
                <w:szCs w:val="20"/>
              </w:rPr>
            </w:pPr>
            <w:r w:rsidRPr="004650F2">
              <w:rPr>
                <w:rFonts w:ascii="Times New Roman" w:hAnsi="Times New Roman" w:cs="Times New Roman"/>
                <w:sz w:val="20"/>
                <w:szCs w:val="20"/>
              </w:rPr>
              <w:t>category</w:t>
            </w:r>
          </w:p>
        </w:tc>
      </w:tr>
      <w:tr w:rsidR="008922C7" w:rsidRPr="004650F2" w14:paraId="2BDEC3E9" w14:textId="533006DD" w:rsidTr="00624281">
        <w:trPr>
          <w:trHeight w:val="144"/>
        </w:trPr>
        <w:tc>
          <w:tcPr>
            <w:tcW w:w="2785" w:type="dxa"/>
            <w:noWrap/>
            <w:hideMark/>
          </w:tcPr>
          <w:p w14:paraId="7EB2C93A" w14:textId="77777777" w:rsidR="008922C7" w:rsidRPr="004650F2" w:rsidRDefault="008922C7" w:rsidP="00680236">
            <w:pPr>
              <w:jc w:val="both"/>
              <w:rPr>
                <w:rFonts w:ascii="Times New Roman" w:hAnsi="Times New Roman" w:cs="Times New Roman"/>
                <w:sz w:val="20"/>
                <w:szCs w:val="20"/>
              </w:rPr>
            </w:pPr>
            <w:r w:rsidRPr="004650F2">
              <w:rPr>
                <w:rFonts w:ascii="Times New Roman" w:hAnsi="Times New Roman" w:cs="Times New Roman"/>
                <w:sz w:val="20"/>
                <w:szCs w:val="20"/>
              </w:rPr>
              <w:t>Zip Code - 3 digits</w:t>
            </w:r>
          </w:p>
        </w:tc>
        <w:tc>
          <w:tcPr>
            <w:tcW w:w="2430" w:type="dxa"/>
          </w:tcPr>
          <w:p w14:paraId="0623E689" w14:textId="44042F6C" w:rsidR="008922C7" w:rsidRPr="004650F2" w:rsidRDefault="007F1FAE" w:rsidP="00680236">
            <w:pPr>
              <w:jc w:val="both"/>
              <w:rPr>
                <w:rFonts w:ascii="Times New Roman" w:hAnsi="Times New Roman" w:cs="Times New Roman"/>
                <w:sz w:val="20"/>
                <w:szCs w:val="20"/>
              </w:rPr>
            </w:pPr>
            <w:r w:rsidRPr="004650F2">
              <w:rPr>
                <w:rFonts w:ascii="Times New Roman" w:hAnsi="Times New Roman" w:cs="Times New Roman"/>
                <w:sz w:val="20"/>
                <w:szCs w:val="20"/>
              </w:rPr>
              <w:t>The zip codes in each health county</w:t>
            </w:r>
          </w:p>
        </w:tc>
        <w:tc>
          <w:tcPr>
            <w:tcW w:w="2233" w:type="dxa"/>
          </w:tcPr>
          <w:p w14:paraId="1E8F2DF9" w14:textId="6F9C1999" w:rsidR="008922C7" w:rsidRPr="004650F2" w:rsidRDefault="007F1FAE" w:rsidP="00680236">
            <w:pPr>
              <w:jc w:val="both"/>
              <w:rPr>
                <w:rFonts w:ascii="Times New Roman" w:hAnsi="Times New Roman" w:cs="Times New Roman"/>
                <w:sz w:val="20"/>
                <w:szCs w:val="20"/>
              </w:rPr>
            </w:pPr>
            <w:r w:rsidRPr="004650F2">
              <w:rPr>
                <w:rFonts w:ascii="Times New Roman" w:hAnsi="Times New Roman" w:cs="Times New Roman"/>
                <w:sz w:val="20"/>
                <w:szCs w:val="20"/>
              </w:rPr>
              <w:t>/</w:t>
            </w:r>
          </w:p>
        </w:tc>
        <w:tc>
          <w:tcPr>
            <w:tcW w:w="1182" w:type="dxa"/>
          </w:tcPr>
          <w:p w14:paraId="7484266C" w14:textId="528EFAD7" w:rsidR="008922C7" w:rsidRPr="004650F2" w:rsidRDefault="007F1FAE" w:rsidP="00680236">
            <w:pPr>
              <w:jc w:val="both"/>
              <w:rPr>
                <w:rFonts w:ascii="Times New Roman" w:hAnsi="Times New Roman" w:cs="Times New Roman"/>
                <w:sz w:val="20"/>
                <w:szCs w:val="20"/>
              </w:rPr>
            </w:pPr>
            <w:r w:rsidRPr="004650F2">
              <w:rPr>
                <w:rFonts w:ascii="Times New Roman" w:hAnsi="Times New Roman" w:cs="Times New Roman"/>
                <w:sz w:val="20"/>
                <w:szCs w:val="20"/>
              </w:rPr>
              <w:t>/</w:t>
            </w:r>
          </w:p>
        </w:tc>
      </w:tr>
      <w:tr w:rsidR="008922C7" w:rsidRPr="004650F2" w14:paraId="768F7FCE" w14:textId="0CC2EAC8" w:rsidTr="00624281">
        <w:trPr>
          <w:trHeight w:val="144"/>
        </w:trPr>
        <w:tc>
          <w:tcPr>
            <w:tcW w:w="2785" w:type="dxa"/>
            <w:noWrap/>
            <w:hideMark/>
          </w:tcPr>
          <w:p w14:paraId="1C0E95A4" w14:textId="77777777" w:rsidR="008922C7" w:rsidRPr="004650F2" w:rsidRDefault="008922C7" w:rsidP="00680236">
            <w:pPr>
              <w:jc w:val="both"/>
              <w:rPr>
                <w:rFonts w:ascii="Times New Roman" w:hAnsi="Times New Roman" w:cs="Times New Roman"/>
                <w:sz w:val="20"/>
                <w:szCs w:val="20"/>
              </w:rPr>
            </w:pPr>
            <w:r w:rsidRPr="004650F2">
              <w:rPr>
                <w:rFonts w:ascii="Times New Roman" w:hAnsi="Times New Roman" w:cs="Times New Roman"/>
                <w:sz w:val="20"/>
                <w:szCs w:val="20"/>
              </w:rPr>
              <w:t>Gender</w:t>
            </w:r>
          </w:p>
        </w:tc>
        <w:tc>
          <w:tcPr>
            <w:tcW w:w="2430" w:type="dxa"/>
          </w:tcPr>
          <w:p w14:paraId="5483298E" w14:textId="094D0A53" w:rsidR="008922C7" w:rsidRPr="004650F2" w:rsidRDefault="007F1FAE" w:rsidP="00680236">
            <w:pPr>
              <w:jc w:val="both"/>
              <w:rPr>
                <w:rFonts w:ascii="Times New Roman" w:hAnsi="Times New Roman" w:cs="Times New Roman"/>
                <w:sz w:val="20"/>
                <w:szCs w:val="20"/>
              </w:rPr>
            </w:pPr>
            <w:r w:rsidRPr="004650F2">
              <w:rPr>
                <w:rFonts w:ascii="Times New Roman" w:hAnsi="Times New Roman" w:cs="Times New Roman"/>
                <w:sz w:val="20"/>
                <w:szCs w:val="20"/>
              </w:rPr>
              <w:t>The gender of the patient</w:t>
            </w:r>
          </w:p>
        </w:tc>
        <w:tc>
          <w:tcPr>
            <w:tcW w:w="2233" w:type="dxa"/>
          </w:tcPr>
          <w:p w14:paraId="328D1F2A" w14:textId="757D85EC" w:rsidR="008922C7" w:rsidRPr="004650F2" w:rsidRDefault="007F1FAE" w:rsidP="00680236">
            <w:pPr>
              <w:jc w:val="both"/>
              <w:rPr>
                <w:rFonts w:ascii="Times New Roman" w:hAnsi="Times New Roman" w:cs="Times New Roman"/>
                <w:sz w:val="20"/>
                <w:szCs w:val="20"/>
              </w:rPr>
            </w:pPr>
            <w:r w:rsidRPr="004650F2">
              <w:rPr>
                <w:rFonts w:ascii="Times New Roman" w:hAnsi="Times New Roman" w:cs="Times New Roman"/>
                <w:sz w:val="20"/>
                <w:szCs w:val="20"/>
              </w:rPr>
              <w:t>'F', 'M', 'U'</w:t>
            </w:r>
          </w:p>
        </w:tc>
        <w:tc>
          <w:tcPr>
            <w:tcW w:w="1182" w:type="dxa"/>
          </w:tcPr>
          <w:p w14:paraId="2CB5C3B6" w14:textId="6CBB53C6" w:rsidR="008922C7" w:rsidRPr="004650F2" w:rsidRDefault="007F1FAE" w:rsidP="00680236">
            <w:pPr>
              <w:jc w:val="both"/>
              <w:rPr>
                <w:rFonts w:ascii="Times New Roman" w:hAnsi="Times New Roman" w:cs="Times New Roman"/>
                <w:sz w:val="20"/>
                <w:szCs w:val="20"/>
              </w:rPr>
            </w:pPr>
            <w:r w:rsidRPr="004650F2">
              <w:rPr>
                <w:rFonts w:ascii="Times New Roman" w:hAnsi="Times New Roman" w:cs="Times New Roman"/>
                <w:sz w:val="20"/>
                <w:szCs w:val="20"/>
              </w:rPr>
              <w:t>category</w:t>
            </w:r>
          </w:p>
        </w:tc>
      </w:tr>
      <w:tr w:rsidR="008922C7" w:rsidRPr="004650F2" w14:paraId="41E2B548" w14:textId="5421FAC7" w:rsidTr="00624281">
        <w:trPr>
          <w:trHeight w:val="144"/>
        </w:trPr>
        <w:tc>
          <w:tcPr>
            <w:tcW w:w="2785" w:type="dxa"/>
            <w:noWrap/>
            <w:hideMark/>
          </w:tcPr>
          <w:p w14:paraId="7A26E9C2" w14:textId="77777777" w:rsidR="008922C7" w:rsidRPr="004650F2" w:rsidRDefault="008922C7" w:rsidP="00680236">
            <w:pPr>
              <w:jc w:val="both"/>
              <w:rPr>
                <w:rFonts w:ascii="Times New Roman" w:hAnsi="Times New Roman" w:cs="Times New Roman"/>
                <w:sz w:val="20"/>
                <w:szCs w:val="20"/>
              </w:rPr>
            </w:pPr>
            <w:r w:rsidRPr="004650F2">
              <w:rPr>
                <w:rFonts w:ascii="Times New Roman" w:hAnsi="Times New Roman" w:cs="Times New Roman"/>
                <w:sz w:val="20"/>
                <w:szCs w:val="20"/>
              </w:rPr>
              <w:t>Race</w:t>
            </w:r>
          </w:p>
        </w:tc>
        <w:tc>
          <w:tcPr>
            <w:tcW w:w="2430" w:type="dxa"/>
          </w:tcPr>
          <w:p w14:paraId="4F0B10DF" w14:textId="52DAC078" w:rsidR="008922C7" w:rsidRPr="004650F2" w:rsidRDefault="007F1FAE" w:rsidP="00680236">
            <w:pPr>
              <w:jc w:val="both"/>
              <w:rPr>
                <w:rFonts w:ascii="Times New Roman" w:hAnsi="Times New Roman" w:cs="Times New Roman"/>
                <w:sz w:val="20"/>
                <w:szCs w:val="20"/>
              </w:rPr>
            </w:pPr>
            <w:r w:rsidRPr="004650F2">
              <w:rPr>
                <w:rFonts w:ascii="Times New Roman" w:hAnsi="Times New Roman" w:cs="Times New Roman"/>
                <w:sz w:val="20"/>
                <w:szCs w:val="20"/>
              </w:rPr>
              <w:t>The race of the patient</w:t>
            </w:r>
          </w:p>
        </w:tc>
        <w:tc>
          <w:tcPr>
            <w:tcW w:w="2233" w:type="dxa"/>
          </w:tcPr>
          <w:p w14:paraId="48506E7B" w14:textId="74E4A4A0" w:rsidR="008922C7" w:rsidRPr="004650F2" w:rsidRDefault="0048717E" w:rsidP="00680236">
            <w:pPr>
              <w:jc w:val="both"/>
              <w:rPr>
                <w:rFonts w:ascii="Times New Roman" w:hAnsi="Times New Roman" w:cs="Times New Roman"/>
                <w:sz w:val="20"/>
                <w:szCs w:val="20"/>
              </w:rPr>
            </w:pPr>
            <w:r w:rsidRPr="004650F2">
              <w:rPr>
                <w:rFonts w:ascii="Times New Roman" w:hAnsi="Times New Roman" w:cs="Times New Roman"/>
                <w:sz w:val="20"/>
                <w:szCs w:val="20"/>
              </w:rPr>
              <w:t>'White', 'Black/African American', 'Other Race'</w:t>
            </w:r>
          </w:p>
        </w:tc>
        <w:tc>
          <w:tcPr>
            <w:tcW w:w="1182" w:type="dxa"/>
          </w:tcPr>
          <w:p w14:paraId="369E8015" w14:textId="00925E33" w:rsidR="008922C7" w:rsidRPr="004650F2" w:rsidRDefault="0048717E" w:rsidP="00680236">
            <w:pPr>
              <w:jc w:val="both"/>
              <w:rPr>
                <w:rFonts w:ascii="Times New Roman" w:hAnsi="Times New Roman" w:cs="Times New Roman"/>
                <w:sz w:val="20"/>
                <w:szCs w:val="20"/>
              </w:rPr>
            </w:pPr>
            <w:r w:rsidRPr="004650F2">
              <w:rPr>
                <w:rFonts w:ascii="Times New Roman" w:hAnsi="Times New Roman" w:cs="Times New Roman"/>
                <w:sz w:val="20"/>
                <w:szCs w:val="20"/>
              </w:rPr>
              <w:t>category</w:t>
            </w:r>
          </w:p>
        </w:tc>
      </w:tr>
      <w:tr w:rsidR="008922C7" w:rsidRPr="004650F2" w14:paraId="1A79DDDD" w14:textId="79A46CA8" w:rsidTr="00624281">
        <w:trPr>
          <w:trHeight w:val="144"/>
        </w:trPr>
        <w:tc>
          <w:tcPr>
            <w:tcW w:w="2785" w:type="dxa"/>
            <w:noWrap/>
            <w:hideMark/>
          </w:tcPr>
          <w:p w14:paraId="31516419" w14:textId="77777777" w:rsidR="008922C7" w:rsidRPr="004650F2" w:rsidRDefault="008922C7" w:rsidP="00680236">
            <w:pPr>
              <w:jc w:val="both"/>
              <w:rPr>
                <w:rFonts w:ascii="Times New Roman" w:hAnsi="Times New Roman" w:cs="Times New Roman"/>
                <w:sz w:val="20"/>
                <w:szCs w:val="20"/>
              </w:rPr>
            </w:pPr>
            <w:r w:rsidRPr="004650F2">
              <w:rPr>
                <w:rFonts w:ascii="Times New Roman" w:hAnsi="Times New Roman" w:cs="Times New Roman"/>
                <w:sz w:val="20"/>
                <w:szCs w:val="20"/>
              </w:rPr>
              <w:t>Ethnicity</w:t>
            </w:r>
          </w:p>
        </w:tc>
        <w:tc>
          <w:tcPr>
            <w:tcW w:w="2430" w:type="dxa"/>
          </w:tcPr>
          <w:p w14:paraId="05822AA1" w14:textId="09B3901F" w:rsidR="008922C7" w:rsidRPr="004650F2" w:rsidRDefault="0048717E" w:rsidP="00680236">
            <w:pPr>
              <w:ind w:hanging="18"/>
              <w:jc w:val="both"/>
              <w:rPr>
                <w:rFonts w:ascii="Times New Roman" w:hAnsi="Times New Roman" w:cs="Times New Roman"/>
                <w:sz w:val="20"/>
                <w:szCs w:val="20"/>
              </w:rPr>
            </w:pPr>
            <w:r w:rsidRPr="004650F2">
              <w:rPr>
                <w:rFonts w:ascii="Times New Roman" w:hAnsi="Times New Roman" w:cs="Times New Roman"/>
                <w:sz w:val="20"/>
                <w:szCs w:val="20"/>
              </w:rPr>
              <w:t>The Patient’s ethnic background</w:t>
            </w:r>
          </w:p>
        </w:tc>
        <w:tc>
          <w:tcPr>
            <w:tcW w:w="2233" w:type="dxa"/>
          </w:tcPr>
          <w:p w14:paraId="027E23D7" w14:textId="77777777" w:rsidR="008922C7" w:rsidRPr="004650F2" w:rsidRDefault="0048717E" w:rsidP="00680236">
            <w:pPr>
              <w:jc w:val="both"/>
              <w:rPr>
                <w:rFonts w:ascii="Times New Roman" w:hAnsi="Times New Roman" w:cs="Times New Roman"/>
                <w:sz w:val="20"/>
                <w:szCs w:val="20"/>
              </w:rPr>
            </w:pPr>
            <w:r w:rsidRPr="004650F2">
              <w:rPr>
                <w:rFonts w:ascii="Times New Roman" w:hAnsi="Times New Roman" w:cs="Times New Roman"/>
                <w:sz w:val="20"/>
                <w:szCs w:val="20"/>
              </w:rPr>
              <w:t>'</w:t>
            </w:r>
            <w:proofErr w:type="spellStart"/>
            <w:r w:rsidRPr="004650F2">
              <w:rPr>
                <w:rFonts w:ascii="Times New Roman" w:hAnsi="Times New Roman" w:cs="Times New Roman"/>
                <w:sz w:val="20"/>
                <w:szCs w:val="20"/>
              </w:rPr>
              <w:t>NotSpan</w:t>
            </w:r>
            <w:proofErr w:type="spellEnd"/>
            <w:r w:rsidRPr="004650F2">
              <w:rPr>
                <w:rFonts w:ascii="Times New Roman" w:hAnsi="Times New Roman" w:cs="Times New Roman"/>
                <w:sz w:val="20"/>
                <w:szCs w:val="20"/>
              </w:rPr>
              <w:t>/Hispanic', 'Spanish/Hispanic',</w:t>
            </w:r>
          </w:p>
          <w:p w14:paraId="54C3E9C4" w14:textId="56D54433" w:rsidR="0048717E" w:rsidRPr="004650F2" w:rsidRDefault="0048717E" w:rsidP="00680236">
            <w:pPr>
              <w:jc w:val="both"/>
              <w:rPr>
                <w:rFonts w:ascii="Times New Roman" w:hAnsi="Times New Roman" w:cs="Times New Roman"/>
                <w:sz w:val="20"/>
                <w:szCs w:val="20"/>
              </w:rPr>
            </w:pPr>
            <w:r w:rsidRPr="004650F2">
              <w:rPr>
                <w:rFonts w:ascii="Times New Roman" w:hAnsi="Times New Roman" w:cs="Times New Roman"/>
                <w:sz w:val="20"/>
                <w:szCs w:val="20"/>
              </w:rPr>
              <w:t>'Unknown'</w:t>
            </w:r>
          </w:p>
        </w:tc>
        <w:tc>
          <w:tcPr>
            <w:tcW w:w="1182" w:type="dxa"/>
          </w:tcPr>
          <w:p w14:paraId="33E970BA" w14:textId="10789870" w:rsidR="008922C7" w:rsidRPr="004650F2" w:rsidRDefault="00624281" w:rsidP="00680236">
            <w:pPr>
              <w:jc w:val="both"/>
              <w:rPr>
                <w:rFonts w:ascii="Times New Roman" w:hAnsi="Times New Roman" w:cs="Times New Roman"/>
                <w:sz w:val="20"/>
                <w:szCs w:val="20"/>
              </w:rPr>
            </w:pPr>
            <w:r w:rsidRPr="004650F2">
              <w:rPr>
                <w:rFonts w:ascii="Times New Roman" w:hAnsi="Times New Roman" w:cs="Times New Roman"/>
                <w:sz w:val="20"/>
                <w:szCs w:val="20"/>
              </w:rPr>
              <w:t>category</w:t>
            </w:r>
          </w:p>
        </w:tc>
      </w:tr>
      <w:tr w:rsidR="008922C7" w:rsidRPr="004650F2" w14:paraId="6E44AA25" w14:textId="1D96679D" w:rsidTr="00624281">
        <w:trPr>
          <w:trHeight w:val="144"/>
        </w:trPr>
        <w:tc>
          <w:tcPr>
            <w:tcW w:w="2785" w:type="dxa"/>
            <w:noWrap/>
            <w:hideMark/>
          </w:tcPr>
          <w:p w14:paraId="50412566" w14:textId="77777777" w:rsidR="008922C7" w:rsidRPr="004650F2" w:rsidRDefault="008922C7" w:rsidP="00680236">
            <w:pPr>
              <w:jc w:val="both"/>
              <w:rPr>
                <w:rFonts w:ascii="Times New Roman" w:hAnsi="Times New Roman" w:cs="Times New Roman"/>
                <w:sz w:val="20"/>
                <w:szCs w:val="20"/>
              </w:rPr>
            </w:pPr>
            <w:r w:rsidRPr="004650F2">
              <w:rPr>
                <w:rFonts w:ascii="Times New Roman" w:hAnsi="Times New Roman" w:cs="Times New Roman"/>
                <w:sz w:val="20"/>
                <w:szCs w:val="20"/>
              </w:rPr>
              <w:t>Length of Stay</w:t>
            </w:r>
          </w:p>
        </w:tc>
        <w:tc>
          <w:tcPr>
            <w:tcW w:w="2430" w:type="dxa"/>
          </w:tcPr>
          <w:p w14:paraId="2E50967A" w14:textId="67E806F5" w:rsidR="008922C7" w:rsidRPr="004650F2" w:rsidRDefault="0048717E" w:rsidP="00680236">
            <w:pPr>
              <w:jc w:val="both"/>
              <w:rPr>
                <w:rFonts w:ascii="Times New Roman" w:hAnsi="Times New Roman" w:cs="Times New Roman"/>
                <w:sz w:val="20"/>
                <w:szCs w:val="20"/>
              </w:rPr>
            </w:pPr>
            <w:r w:rsidRPr="004650F2">
              <w:rPr>
                <w:rFonts w:ascii="Times New Roman" w:hAnsi="Times New Roman" w:cs="Times New Roman"/>
                <w:sz w:val="20"/>
                <w:szCs w:val="20"/>
              </w:rPr>
              <w:t>The Patient’s stay at hospital</w:t>
            </w:r>
          </w:p>
        </w:tc>
        <w:tc>
          <w:tcPr>
            <w:tcW w:w="2233" w:type="dxa"/>
          </w:tcPr>
          <w:p w14:paraId="44C66846" w14:textId="4A761E05" w:rsidR="008922C7" w:rsidRPr="004650F2" w:rsidRDefault="0048717E" w:rsidP="00680236">
            <w:pPr>
              <w:ind w:firstLine="47"/>
              <w:jc w:val="both"/>
              <w:rPr>
                <w:rFonts w:ascii="Times New Roman" w:hAnsi="Times New Roman" w:cs="Times New Roman"/>
                <w:sz w:val="20"/>
                <w:szCs w:val="20"/>
              </w:rPr>
            </w:pPr>
            <w:r w:rsidRPr="004650F2">
              <w:rPr>
                <w:rFonts w:ascii="Times New Roman" w:hAnsi="Times New Roman" w:cs="Times New Roman"/>
                <w:sz w:val="20"/>
                <w:szCs w:val="20"/>
              </w:rPr>
              <w:t>Range from 1 to 120+</w:t>
            </w:r>
          </w:p>
        </w:tc>
        <w:tc>
          <w:tcPr>
            <w:tcW w:w="1182" w:type="dxa"/>
          </w:tcPr>
          <w:p w14:paraId="2E11B5EC" w14:textId="140DDCA2" w:rsidR="008922C7" w:rsidRPr="004650F2" w:rsidRDefault="0048717E" w:rsidP="00680236">
            <w:pPr>
              <w:jc w:val="both"/>
              <w:rPr>
                <w:rFonts w:ascii="Times New Roman" w:hAnsi="Times New Roman" w:cs="Times New Roman"/>
                <w:sz w:val="20"/>
                <w:szCs w:val="20"/>
              </w:rPr>
            </w:pPr>
            <w:r w:rsidRPr="004650F2">
              <w:rPr>
                <w:rFonts w:ascii="Times New Roman" w:hAnsi="Times New Roman" w:cs="Times New Roman"/>
                <w:sz w:val="20"/>
                <w:szCs w:val="20"/>
              </w:rPr>
              <w:t>continuous</w:t>
            </w:r>
          </w:p>
        </w:tc>
      </w:tr>
      <w:tr w:rsidR="008922C7" w:rsidRPr="004650F2" w14:paraId="4B689647" w14:textId="787CE7F0" w:rsidTr="00624281">
        <w:trPr>
          <w:trHeight w:val="144"/>
        </w:trPr>
        <w:tc>
          <w:tcPr>
            <w:tcW w:w="2785" w:type="dxa"/>
            <w:noWrap/>
            <w:hideMark/>
          </w:tcPr>
          <w:p w14:paraId="5B404374" w14:textId="77777777" w:rsidR="008922C7" w:rsidRPr="004650F2" w:rsidRDefault="008922C7" w:rsidP="00680236">
            <w:pPr>
              <w:jc w:val="both"/>
              <w:rPr>
                <w:rFonts w:ascii="Times New Roman" w:hAnsi="Times New Roman" w:cs="Times New Roman"/>
                <w:sz w:val="20"/>
                <w:szCs w:val="20"/>
              </w:rPr>
            </w:pPr>
            <w:r w:rsidRPr="004650F2">
              <w:rPr>
                <w:rFonts w:ascii="Times New Roman" w:hAnsi="Times New Roman" w:cs="Times New Roman"/>
                <w:sz w:val="20"/>
                <w:szCs w:val="20"/>
              </w:rPr>
              <w:t>Type of Admission</w:t>
            </w:r>
          </w:p>
        </w:tc>
        <w:tc>
          <w:tcPr>
            <w:tcW w:w="2430" w:type="dxa"/>
          </w:tcPr>
          <w:p w14:paraId="5855AEE1" w14:textId="07FAED5F" w:rsidR="008922C7" w:rsidRPr="004650F2" w:rsidRDefault="0048717E" w:rsidP="00680236">
            <w:pPr>
              <w:jc w:val="both"/>
              <w:rPr>
                <w:rFonts w:ascii="Times New Roman" w:hAnsi="Times New Roman" w:cs="Times New Roman"/>
                <w:sz w:val="20"/>
                <w:szCs w:val="20"/>
              </w:rPr>
            </w:pPr>
            <w:r w:rsidRPr="004650F2">
              <w:rPr>
                <w:rFonts w:ascii="Times New Roman" w:hAnsi="Times New Roman" w:cs="Times New Roman"/>
                <w:sz w:val="20"/>
                <w:szCs w:val="20"/>
              </w:rPr>
              <w:t>The reason for the patient’s admission</w:t>
            </w:r>
          </w:p>
        </w:tc>
        <w:tc>
          <w:tcPr>
            <w:tcW w:w="2233" w:type="dxa"/>
          </w:tcPr>
          <w:p w14:paraId="26BE1238" w14:textId="77777777" w:rsidR="0048717E" w:rsidRPr="004650F2" w:rsidRDefault="0048717E" w:rsidP="00680236">
            <w:pPr>
              <w:jc w:val="both"/>
              <w:rPr>
                <w:rFonts w:ascii="Times New Roman" w:hAnsi="Times New Roman" w:cs="Times New Roman"/>
                <w:sz w:val="20"/>
                <w:szCs w:val="20"/>
              </w:rPr>
            </w:pPr>
            <w:r w:rsidRPr="004650F2">
              <w:rPr>
                <w:rFonts w:ascii="Times New Roman" w:hAnsi="Times New Roman" w:cs="Times New Roman"/>
                <w:sz w:val="20"/>
                <w:szCs w:val="20"/>
              </w:rPr>
              <w:t xml:space="preserve">'Elective', </w:t>
            </w:r>
          </w:p>
          <w:p w14:paraId="43F316DA" w14:textId="77777777" w:rsidR="0048717E" w:rsidRPr="004650F2" w:rsidRDefault="0048717E" w:rsidP="00680236">
            <w:pPr>
              <w:jc w:val="both"/>
              <w:rPr>
                <w:rFonts w:ascii="Times New Roman" w:hAnsi="Times New Roman" w:cs="Times New Roman"/>
                <w:sz w:val="20"/>
                <w:szCs w:val="20"/>
              </w:rPr>
            </w:pPr>
            <w:r w:rsidRPr="004650F2">
              <w:rPr>
                <w:rFonts w:ascii="Times New Roman" w:hAnsi="Times New Roman" w:cs="Times New Roman"/>
                <w:sz w:val="20"/>
                <w:szCs w:val="20"/>
              </w:rPr>
              <w:t>'Urgent', 'Emergency', 'Newborn',</w:t>
            </w:r>
          </w:p>
          <w:p w14:paraId="7AE0792F" w14:textId="64CDBDB1" w:rsidR="008922C7" w:rsidRPr="004650F2" w:rsidRDefault="0048717E" w:rsidP="00680236">
            <w:pPr>
              <w:jc w:val="both"/>
              <w:rPr>
                <w:rFonts w:ascii="Times New Roman" w:hAnsi="Times New Roman" w:cs="Times New Roman"/>
                <w:sz w:val="20"/>
                <w:szCs w:val="20"/>
              </w:rPr>
            </w:pPr>
            <w:r w:rsidRPr="004650F2">
              <w:rPr>
                <w:rFonts w:ascii="Times New Roman" w:hAnsi="Times New Roman" w:cs="Times New Roman"/>
                <w:sz w:val="20"/>
                <w:szCs w:val="20"/>
              </w:rPr>
              <w:t xml:space="preserve"> 'Not Available'</w:t>
            </w:r>
          </w:p>
        </w:tc>
        <w:tc>
          <w:tcPr>
            <w:tcW w:w="1182" w:type="dxa"/>
          </w:tcPr>
          <w:p w14:paraId="6ADACDC8" w14:textId="302F27AA" w:rsidR="008922C7" w:rsidRPr="004650F2" w:rsidRDefault="0048717E" w:rsidP="00680236">
            <w:pPr>
              <w:jc w:val="both"/>
              <w:rPr>
                <w:rFonts w:ascii="Times New Roman" w:hAnsi="Times New Roman" w:cs="Times New Roman"/>
                <w:sz w:val="20"/>
                <w:szCs w:val="20"/>
              </w:rPr>
            </w:pPr>
            <w:r w:rsidRPr="004650F2">
              <w:rPr>
                <w:rFonts w:ascii="Times New Roman" w:hAnsi="Times New Roman" w:cs="Times New Roman"/>
                <w:sz w:val="20"/>
                <w:szCs w:val="20"/>
              </w:rPr>
              <w:t>category</w:t>
            </w:r>
          </w:p>
        </w:tc>
      </w:tr>
      <w:tr w:rsidR="008922C7" w:rsidRPr="004650F2" w14:paraId="43D27623" w14:textId="67156B90" w:rsidTr="00624281">
        <w:trPr>
          <w:trHeight w:val="144"/>
        </w:trPr>
        <w:tc>
          <w:tcPr>
            <w:tcW w:w="2785" w:type="dxa"/>
            <w:noWrap/>
            <w:hideMark/>
          </w:tcPr>
          <w:p w14:paraId="0659F32B" w14:textId="77777777" w:rsidR="008922C7" w:rsidRPr="004650F2" w:rsidRDefault="008922C7" w:rsidP="00680236">
            <w:pPr>
              <w:jc w:val="both"/>
              <w:rPr>
                <w:rFonts w:ascii="Times New Roman" w:hAnsi="Times New Roman" w:cs="Times New Roman"/>
                <w:sz w:val="20"/>
                <w:szCs w:val="20"/>
              </w:rPr>
            </w:pPr>
            <w:r w:rsidRPr="004650F2">
              <w:rPr>
                <w:rFonts w:ascii="Times New Roman" w:hAnsi="Times New Roman" w:cs="Times New Roman"/>
                <w:sz w:val="20"/>
                <w:szCs w:val="20"/>
              </w:rPr>
              <w:t>Patient Disposition</w:t>
            </w:r>
          </w:p>
        </w:tc>
        <w:tc>
          <w:tcPr>
            <w:tcW w:w="2430" w:type="dxa"/>
          </w:tcPr>
          <w:p w14:paraId="545D7E48" w14:textId="49F49C03" w:rsidR="008922C7" w:rsidRPr="004650F2" w:rsidRDefault="00624281" w:rsidP="00680236">
            <w:pPr>
              <w:jc w:val="both"/>
              <w:rPr>
                <w:rFonts w:ascii="Times New Roman" w:hAnsi="Times New Roman" w:cs="Times New Roman"/>
                <w:sz w:val="20"/>
                <w:szCs w:val="20"/>
              </w:rPr>
            </w:pPr>
            <w:r w:rsidRPr="004650F2">
              <w:rPr>
                <w:rFonts w:ascii="Times New Roman" w:hAnsi="Times New Roman" w:cs="Times New Roman"/>
                <w:sz w:val="20"/>
                <w:szCs w:val="20"/>
              </w:rPr>
              <w:t>Where patients should be sent after the treatment</w:t>
            </w:r>
          </w:p>
        </w:tc>
        <w:tc>
          <w:tcPr>
            <w:tcW w:w="2233" w:type="dxa"/>
          </w:tcPr>
          <w:p w14:paraId="2025024B" w14:textId="13FD1537" w:rsidR="00624281" w:rsidRPr="004650F2" w:rsidRDefault="00624281" w:rsidP="00680236">
            <w:pPr>
              <w:jc w:val="both"/>
              <w:rPr>
                <w:rFonts w:ascii="Times New Roman" w:hAnsi="Times New Roman" w:cs="Times New Roman"/>
                <w:sz w:val="20"/>
                <w:szCs w:val="20"/>
              </w:rPr>
            </w:pPr>
            <w:r w:rsidRPr="004650F2">
              <w:rPr>
                <w:rFonts w:ascii="Times New Roman" w:hAnsi="Times New Roman" w:cs="Times New Roman"/>
                <w:sz w:val="20"/>
                <w:szCs w:val="20"/>
              </w:rPr>
              <w:t>Home or Self Care', 'Short-term Hospital', 'Skilled Nursing Home',</w:t>
            </w:r>
          </w:p>
          <w:p w14:paraId="74A65ED0" w14:textId="43F02539" w:rsidR="00624281" w:rsidRPr="004650F2" w:rsidRDefault="00624281" w:rsidP="00680236">
            <w:pPr>
              <w:jc w:val="both"/>
              <w:rPr>
                <w:rFonts w:ascii="Times New Roman" w:hAnsi="Times New Roman" w:cs="Times New Roman"/>
                <w:sz w:val="20"/>
                <w:szCs w:val="20"/>
              </w:rPr>
            </w:pPr>
            <w:r w:rsidRPr="004650F2">
              <w:rPr>
                <w:rFonts w:ascii="Times New Roman" w:hAnsi="Times New Roman" w:cs="Times New Roman"/>
                <w:sz w:val="20"/>
                <w:szCs w:val="20"/>
              </w:rPr>
              <w:t xml:space="preserve"> ……</w:t>
            </w:r>
          </w:p>
          <w:p w14:paraId="50E4600A" w14:textId="77777777" w:rsidR="00624281" w:rsidRPr="004650F2" w:rsidRDefault="00624281" w:rsidP="00680236">
            <w:pPr>
              <w:jc w:val="both"/>
              <w:rPr>
                <w:rFonts w:ascii="Times New Roman" w:hAnsi="Times New Roman" w:cs="Times New Roman"/>
                <w:sz w:val="20"/>
                <w:szCs w:val="20"/>
              </w:rPr>
            </w:pPr>
            <w:r w:rsidRPr="004650F2">
              <w:rPr>
                <w:rFonts w:ascii="Times New Roman" w:hAnsi="Times New Roman" w:cs="Times New Roman"/>
                <w:sz w:val="20"/>
                <w:szCs w:val="20"/>
              </w:rPr>
              <w:t xml:space="preserve">'Critical Access </w:t>
            </w:r>
            <w:r w:rsidRPr="004650F2">
              <w:rPr>
                <w:rFonts w:ascii="Times New Roman" w:hAnsi="Times New Roman" w:cs="Times New Roman"/>
                <w:sz w:val="20"/>
                <w:szCs w:val="20"/>
              </w:rPr>
              <w:lastRenderedPageBreak/>
              <w:t>Hospital',</w:t>
            </w:r>
          </w:p>
          <w:p w14:paraId="66812AEF" w14:textId="4FBD5CFD" w:rsidR="008922C7" w:rsidRPr="004650F2" w:rsidRDefault="00624281" w:rsidP="00680236">
            <w:pPr>
              <w:jc w:val="both"/>
              <w:rPr>
                <w:rFonts w:ascii="Times New Roman" w:hAnsi="Times New Roman" w:cs="Times New Roman"/>
                <w:sz w:val="20"/>
                <w:szCs w:val="20"/>
              </w:rPr>
            </w:pPr>
            <w:r w:rsidRPr="004650F2">
              <w:rPr>
                <w:rFonts w:ascii="Times New Roman" w:hAnsi="Times New Roman" w:cs="Times New Roman"/>
                <w:sz w:val="20"/>
                <w:szCs w:val="20"/>
              </w:rPr>
              <w:t xml:space="preserve"> 'Another Type Not Listed'</w:t>
            </w:r>
          </w:p>
        </w:tc>
        <w:tc>
          <w:tcPr>
            <w:tcW w:w="1182" w:type="dxa"/>
          </w:tcPr>
          <w:p w14:paraId="3BCC6188" w14:textId="120F4008" w:rsidR="008922C7" w:rsidRPr="004650F2" w:rsidRDefault="00624281" w:rsidP="00680236">
            <w:pPr>
              <w:jc w:val="both"/>
              <w:rPr>
                <w:rFonts w:ascii="Times New Roman" w:hAnsi="Times New Roman" w:cs="Times New Roman"/>
                <w:sz w:val="20"/>
                <w:szCs w:val="20"/>
              </w:rPr>
            </w:pPr>
            <w:r w:rsidRPr="004650F2">
              <w:rPr>
                <w:rFonts w:ascii="Times New Roman" w:hAnsi="Times New Roman" w:cs="Times New Roman"/>
                <w:sz w:val="20"/>
                <w:szCs w:val="20"/>
              </w:rPr>
              <w:lastRenderedPageBreak/>
              <w:t>/</w:t>
            </w:r>
          </w:p>
        </w:tc>
      </w:tr>
      <w:tr w:rsidR="008922C7" w:rsidRPr="004650F2" w14:paraId="4C5C4EDA" w14:textId="2AC67FAA" w:rsidTr="00624281">
        <w:trPr>
          <w:trHeight w:val="144"/>
        </w:trPr>
        <w:tc>
          <w:tcPr>
            <w:tcW w:w="2785" w:type="dxa"/>
            <w:noWrap/>
            <w:hideMark/>
          </w:tcPr>
          <w:p w14:paraId="7C0AFB6C" w14:textId="77777777" w:rsidR="008922C7" w:rsidRPr="004650F2" w:rsidRDefault="008922C7" w:rsidP="00680236">
            <w:pPr>
              <w:jc w:val="both"/>
              <w:rPr>
                <w:rFonts w:ascii="Times New Roman" w:hAnsi="Times New Roman" w:cs="Times New Roman"/>
                <w:sz w:val="20"/>
                <w:szCs w:val="20"/>
              </w:rPr>
            </w:pPr>
            <w:r w:rsidRPr="004650F2">
              <w:rPr>
                <w:rFonts w:ascii="Times New Roman" w:hAnsi="Times New Roman" w:cs="Times New Roman"/>
                <w:sz w:val="20"/>
                <w:szCs w:val="20"/>
              </w:rPr>
              <w:lastRenderedPageBreak/>
              <w:t>Discharge Year</w:t>
            </w:r>
          </w:p>
        </w:tc>
        <w:tc>
          <w:tcPr>
            <w:tcW w:w="2430" w:type="dxa"/>
          </w:tcPr>
          <w:p w14:paraId="39C8348D" w14:textId="1C5B0586" w:rsidR="008922C7" w:rsidRPr="004650F2" w:rsidRDefault="00624281" w:rsidP="00680236">
            <w:pPr>
              <w:jc w:val="both"/>
              <w:rPr>
                <w:rFonts w:ascii="Times New Roman" w:hAnsi="Times New Roman" w:cs="Times New Roman"/>
                <w:sz w:val="20"/>
                <w:szCs w:val="20"/>
              </w:rPr>
            </w:pPr>
            <w:r w:rsidRPr="004650F2">
              <w:rPr>
                <w:rFonts w:ascii="Times New Roman" w:hAnsi="Times New Roman" w:cs="Times New Roman"/>
                <w:sz w:val="20"/>
                <w:szCs w:val="20"/>
              </w:rPr>
              <w:t>The year the patient was discharged from the hospital.</w:t>
            </w:r>
          </w:p>
        </w:tc>
        <w:tc>
          <w:tcPr>
            <w:tcW w:w="2233" w:type="dxa"/>
          </w:tcPr>
          <w:p w14:paraId="02201688" w14:textId="75AD5126" w:rsidR="00624281" w:rsidRPr="004650F2" w:rsidRDefault="00624281" w:rsidP="00680236">
            <w:pPr>
              <w:jc w:val="both"/>
              <w:rPr>
                <w:rFonts w:ascii="Times New Roman" w:hAnsi="Times New Roman" w:cs="Times New Roman"/>
                <w:sz w:val="20"/>
                <w:szCs w:val="20"/>
              </w:rPr>
            </w:pPr>
            <w:r w:rsidRPr="004650F2">
              <w:rPr>
                <w:rFonts w:ascii="Times New Roman" w:hAnsi="Times New Roman" w:cs="Times New Roman"/>
                <w:sz w:val="20"/>
                <w:szCs w:val="20"/>
              </w:rPr>
              <w:t>'2014',</w:t>
            </w:r>
          </w:p>
          <w:p w14:paraId="26A8421C" w14:textId="103BA377" w:rsidR="00624281" w:rsidRPr="004650F2" w:rsidRDefault="00624281" w:rsidP="00680236">
            <w:pPr>
              <w:jc w:val="both"/>
              <w:rPr>
                <w:rFonts w:ascii="Times New Roman" w:hAnsi="Times New Roman" w:cs="Times New Roman"/>
                <w:sz w:val="20"/>
                <w:szCs w:val="20"/>
              </w:rPr>
            </w:pPr>
            <w:r w:rsidRPr="004650F2">
              <w:rPr>
                <w:rFonts w:ascii="Times New Roman" w:hAnsi="Times New Roman" w:cs="Times New Roman"/>
                <w:sz w:val="20"/>
                <w:szCs w:val="20"/>
              </w:rPr>
              <w:t>'2015',</w:t>
            </w:r>
          </w:p>
          <w:p w14:paraId="648FCF81" w14:textId="5EFB670C" w:rsidR="00624281" w:rsidRPr="004650F2" w:rsidRDefault="00624281" w:rsidP="00680236">
            <w:pPr>
              <w:jc w:val="both"/>
              <w:rPr>
                <w:rFonts w:ascii="Times New Roman" w:hAnsi="Times New Roman" w:cs="Times New Roman"/>
                <w:sz w:val="20"/>
                <w:szCs w:val="20"/>
              </w:rPr>
            </w:pPr>
            <w:r w:rsidRPr="004650F2">
              <w:rPr>
                <w:rFonts w:ascii="Times New Roman" w:hAnsi="Times New Roman" w:cs="Times New Roman"/>
                <w:sz w:val="20"/>
                <w:szCs w:val="20"/>
              </w:rPr>
              <w:t>'2016'</w:t>
            </w:r>
          </w:p>
        </w:tc>
        <w:tc>
          <w:tcPr>
            <w:tcW w:w="1182" w:type="dxa"/>
          </w:tcPr>
          <w:p w14:paraId="1C1C6DC2" w14:textId="7D7CA879" w:rsidR="008922C7" w:rsidRPr="004650F2" w:rsidRDefault="00624281" w:rsidP="00680236">
            <w:pPr>
              <w:jc w:val="both"/>
              <w:rPr>
                <w:rFonts w:ascii="Times New Roman" w:hAnsi="Times New Roman" w:cs="Times New Roman"/>
                <w:sz w:val="20"/>
                <w:szCs w:val="20"/>
              </w:rPr>
            </w:pPr>
            <w:r w:rsidRPr="004650F2">
              <w:rPr>
                <w:rFonts w:ascii="Times New Roman" w:hAnsi="Times New Roman" w:cs="Times New Roman"/>
                <w:sz w:val="20"/>
                <w:szCs w:val="20"/>
              </w:rPr>
              <w:t>category</w:t>
            </w:r>
          </w:p>
        </w:tc>
      </w:tr>
      <w:tr w:rsidR="008922C7" w:rsidRPr="004650F2" w14:paraId="0870396E" w14:textId="09AB6C85" w:rsidTr="00624281">
        <w:trPr>
          <w:trHeight w:val="144"/>
        </w:trPr>
        <w:tc>
          <w:tcPr>
            <w:tcW w:w="2785" w:type="dxa"/>
            <w:noWrap/>
            <w:hideMark/>
          </w:tcPr>
          <w:p w14:paraId="0C49DB56" w14:textId="77777777" w:rsidR="008922C7" w:rsidRPr="004650F2" w:rsidRDefault="008922C7" w:rsidP="00680236">
            <w:pPr>
              <w:jc w:val="both"/>
              <w:rPr>
                <w:rFonts w:ascii="Times New Roman" w:hAnsi="Times New Roman" w:cs="Times New Roman"/>
                <w:sz w:val="20"/>
                <w:szCs w:val="20"/>
              </w:rPr>
            </w:pPr>
            <w:r w:rsidRPr="004650F2">
              <w:rPr>
                <w:rFonts w:ascii="Times New Roman" w:hAnsi="Times New Roman" w:cs="Times New Roman"/>
                <w:sz w:val="20"/>
                <w:szCs w:val="20"/>
              </w:rPr>
              <w:t>CCS Diagnosis Code</w:t>
            </w:r>
          </w:p>
        </w:tc>
        <w:tc>
          <w:tcPr>
            <w:tcW w:w="2430" w:type="dxa"/>
          </w:tcPr>
          <w:p w14:paraId="7A43FA39" w14:textId="07655907" w:rsidR="008922C7" w:rsidRPr="004650F2" w:rsidRDefault="00624281" w:rsidP="00680236">
            <w:pPr>
              <w:jc w:val="both"/>
              <w:rPr>
                <w:rFonts w:ascii="Times New Roman" w:hAnsi="Times New Roman" w:cs="Times New Roman"/>
                <w:sz w:val="20"/>
                <w:szCs w:val="20"/>
              </w:rPr>
            </w:pPr>
            <w:r w:rsidRPr="004650F2">
              <w:rPr>
                <w:rFonts w:ascii="Times New Roman" w:hAnsi="Times New Roman" w:cs="Times New Roman"/>
                <w:sz w:val="20"/>
                <w:szCs w:val="20"/>
              </w:rPr>
              <w:t>a tool for grouping patient diagnoses into a manageable number of clinically meaningful categories</w:t>
            </w:r>
          </w:p>
        </w:tc>
        <w:tc>
          <w:tcPr>
            <w:tcW w:w="2233" w:type="dxa"/>
          </w:tcPr>
          <w:p w14:paraId="627A3325" w14:textId="77777777" w:rsidR="008922C7" w:rsidRPr="004650F2" w:rsidRDefault="008922C7" w:rsidP="00680236">
            <w:pPr>
              <w:jc w:val="both"/>
              <w:rPr>
                <w:rFonts w:ascii="Times New Roman" w:hAnsi="Times New Roman" w:cs="Times New Roman"/>
                <w:sz w:val="20"/>
                <w:szCs w:val="20"/>
              </w:rPr>
            </w:pPr>
          </w:p>
          <w:p w14:paraId="42ED115D" w14:textId="77777777" w:rsidR="00624281" w:rsidRPr="004650F2" w:rsidRDefault="00624281" w:rsidP="00680236">
            <w:pPr>
              <w:jc w:val="both"/>
              <w:rPr>
                <w:rFonts w:ascii="Times New Roman" w:hAnsi="Times New Roman" w:cs="Times New Roman"/>
                <w:sz w:val="20"/>
                <w:szCs w:val="20"/>
              </w:rPr>
            </w:pPr>
          </w:p>
          <w:p w14:paraId="2C31C325" w14:textId="77777777" w:rsidR="00624281" w:rsidRPr="004650F2" w:rsidRDefault="00624281" w:rsidP="00680236">
            <w:pPr>
              <w:jc w:val="both"/>
              <w:rPr>
                <w:rFonts w:ascii="Times New Roman" w:hAnsi="Times New Roman" w:cs="Times New Roman"/>
                <w:sz w:val="20"/>
                <w:szCs w:val="20"/>
              </w:rPr>
            </w:pPr>
          </w:p>
          <w:p w14:paraId="4F12A06F" w14:textId="0C183DEF" w:rsidR="00624281" w:rsidRPr="004650F2" w:rsidRDefault="00624281" w:rsidP="00680236">
            <w:pPr>
              <w:ind w:firstLine="720"/>
              <w:jc w:val="both"/>
              <w:rPr>
                <w:rFonts w:ascii="Times New Roman" w:hAnsi="Times New Roman" w:cs="Times New Roman"/>
                <w:sz w:val="20"/>
                <w:szCs w:val="20"/>
              </w:rPr>
            </w:pPr>
            <w:r w:rsidRPr="004650F2">
              <w:rPr>
                <w:rFonts w:ascii="Times New Roman" w:hAnsi="Times New Roman" w:cs="Times New Roman"/>
                <w:sz w:val="20"/>
                <w:szCs w:val="20"/>
              </w:rPr>
              <w:t>/</w:t>
            </w:r>
          </w:p>
        </w:tc>
        <w:tc>
          <w:tcPr>
            <w:tcW w:w="1182" w:type="dxa"/>
          </w:tcPr>
          <w:p w14:paraId="106ED0E8" w14:textId="190CA4FC" w:rsidR="008922C7" w:rsidRPr="004650F2" w:rsidRDefault="00624281" w:rsidP="00680236">
            <w:pPr>
              <w:jc w:val="both"/>
              <w:rPr>
                <w:rFonts w:ascii="Times New Roman" w:hAnsi="Times New Roman" w:cs="Times New Roman"/>
                <w:sz w:val="20"/>
                <w:szCs w:val="20"/>
              </w:rPr>
            </w:pPr>
            <w:r w:rsidRPr="004650F2">
              <w:rPr>
                <w:rFonts w:ascii="Times New Roman" w:hAnsi="Times New Roman" w:cs="Times New Roman"/>
                <w:sz w:val="20"/>
                <w:szCs w:val="20"/>
              </w:rPr>
              <w:t>/</w:t>
            </w:r>
          </w:p>
        </w:tc>
      </w:tr>
      <w:tr w:rsidR="008922C7" w:rsidRPr="004650F2" w14:paraId="4859CB96" w14:textId="06511CAA" w:rsidTr="00624281">
        <w:trPr>
          <w:trHeight w:val="144"/>
        </w:trPr>
        <w:tc>
          <w:tcPr>
            <w:tcW w:w="2785" w:type="dxa"/>
            <w:noWrap/>
            <w:hideMark/>
          </w:tcPr>
          <w:p w14:paraId="5457D381" w14:textId="77777777" w:rsidR="008922C7" w:rsidRPr="004650F2" w:rsidRDefault="008922C7" w:rsidP="00680236">
            <w:pPr>
              <w:jc w:val="both"/>
              <w:rPr>
                <w:rFonts w:ascii="Times New Roman" w:hAnsi="Times New Roman" w:cs="Times New Roman"/>
                <w:sz w:val="20"/>
                <w:szCs w:val="20"/>
              </w:rPr>
            </w:pPr>
            <w:r w:rsidRPr="004650F2">
              <w:rPr>
                <w:rFonts w:ascii="Times New Roman" w:hAnsi="Times New Roman" w:cs="Times New Roman"/>
                <w:sz w:val="20"/>
                <w:szCs w:val="20"/>
              </w:rPr>
              <w:t>CCS Diagnosis Description</w:t>
            </w:r>
          </w:p>
        </w:tc>
        <w:tc>
          <w:tcPr>
            <w:tcW w:w="2430" w:type="dxa"/>
          </w:tcPr>
          <w:p w14:paraId="5822B764" w14:textId="15222301" w:rsidR="008922C7" w:rsidRPr="004650F2" w:rsidRDefault="00624281" w:rsidP="00680236">
            <w:pPr>
              <w:jc w:val="both"/>
              <w:rPr>
                <w:rFonts w:ascii="Times New Roman" w:hAnsi="Times New Roman" w:cs="Times New Roman"/>
                <w:sz w:val="20"/>
                <w:szCs w:val="20"/>
              </w:rPr>
            </w:pPr>
            <w:r w:rsidRPr="004650F2">
              <w:rPr>
                <w:rFonts w:ascii="Times New Roman" w:hAnsi="Times New Roman" w:cs="Times New Roman"/>
                <w:sz w:val="20"/>
                <w:szCs w:val="20"/>
              </w:rPr>
              <w:t>/</w:t>
            </w:r>
          </w:p>
        </w:tc>
        <w:tc>
          <w:tcPr>
            <w:tcW w:w="2233" w:type="dxa"/>
          </w:tcPr>
          <w:p w14:paraId="08F11FF4" w14:textId="59A58D77" w:rsidR="008922C7" w:rsidRPr="004650F2" w:rsidRDefault="00624281" w:rsidP="00680236">
            <w:pPr>
              <w:jc w:val="both"/>
              <w:rPr>
                <w:rFonts w:ascii="Times New Roman" w:hAnsi="Times New Roman" w:cs="Times New Roman"/>
                <w:sz w:val="20"/>
                <w:szCs w:val="20"/>
              </w:rPr>
            </w:pPr>
            <w:r w:rsidRPr="004650F2">
              <w:rPr>
                <w:rFonts w:ascii="Times New Roman" w:hAnsi="Times New Roman" w:cs="Times New Roman"/>
                <w:sz w:val="20"/>
                <w:szCs w:val="20"/>
              </w:rPr>
              <w:t>/</w:t>
            </w:r>
          </w:p>
        </w:tc>
        <w:tc>
          <w:tcPr>
            <w:tcW w:w="1182" w:type="dxa"/>
          </w:tcPr>
          <w:p w14:paraId="70C56B10" w14:textId="3F30FF99" w:rsidR="008922C7" w:rsidRPr="004650F2" w:rsidRDefault="00624281" w:rsidP="00680236">
            <w:pPr>
              <w:jc w:val="both"/>
              <w:rPr>
                <w:rFonts w:ascii="Times New Roman" w:hAnsi="Times New Roman" w:cs="Times New Roman"/>
                <w:sz w:val="20"/>
                <w:szCs w:val="20"/>
              </w:rPr>
            </w:pPr>
            <w:r w:rsidRPr="004650F2">
              <w:rPr>
                <w:rFonts w:ascii="Times New Roman" w:hAnsi="Times New Roman" w:cs="Times New Roman"/>
                <w:sz w:val="20"/>
                <w:szCs w:val="20"/>
              </w:rPr>
              <w:t>/</w:t>
            </w:r>
          </w:p>
        </w:tc>
      </w:tr>
      <w:tr w:rsidR="008922C7" w:rsidRPr="004650F2" w14:paraId="454D63F6" w14:textId="60A945B0" w:rsidTr="00624281">
        <w:trPr>
          <w:trHeight w:val="144"/>
        </w:trPr>
        <w:tc>
          <w:tcPr>
            <w:tcW w:w="2785" w:type="dxa"/>
            <w:noWrap/>
            <w:hideMark/>
          </w:tcPr>
          <w:p w14:paraId="37E41D86" w14:textId="77777777" w:rsidR="008922C7" w:rsidRPr="004650F2" w:rsidRDefault="008922C7" w:rsidP="00680236">
            <w:pPr>
              <w:jc w:val="both"/>
              <w:rPr>
                <w:rFonts w:ascii="Times New Roman" w:hAnsi="Times New Roman" w:cs="Times New Roman"/>
                <w:sz w:val="20"/>
                <w:szCs w:val="20"/>
              </w:rPr>
            </w:pPr>
            <w:r w:rsidRPr="004650F2">
              <w:rPr>
                <w:rFonts w:ascii="Times New Roman" w:hAnsi="Times New Roman" w:cs="Times New Roman"/>
                <w:sz w:val="20"/>
                <w:szCs w:val="20"/>
              </w:rPr>
              <w:t>CCS Procedure Code</w:t>
            </w:r>
          </w:p>
        </w:tc>
        <w:tc>
          <w:tcPr>
            <w:tcW w:w="2430" w:type="dxa"/>
          </w:tcPr>
          <w:p w14:paraId="41292D42" w14:textId="77777777" w:rsidR="00624281" w:rsidRPr="004650F2" w:rsidRDefault="00624281" w:rsidP="00680236">
            <w:pPr>
              <w:jc w:val="both"/>
              <w:rPr>
                <w:rFonts w:ascii="Times New Roman" w:hAnsi="Times New Roman" w:cs="Times New Roman"/>
                <w:sz w:val="20"/>
                <w:szCs w:val="20"/>
              </w:rPr>
            </w:pPr>
            <w:r w:rsidRPr="004650F2">
              <w:rPr>
                <w:rFonts w:ascii="Times New Roman" w:hAnsi="Times New Roman" w:cs="Times New Roman"/>
                <w:sz w:val="20"/>
                <w:szCs w:val="20"/>
              </w:rPr>
              <w:t>The Clinical Classifications Software (CCS) is a tool for</w:t>
            </w:r>
          </w:p>
          <w:p w14:paraId="63BA165D" w14:textId="77777777" w:rsidR="00624281" w:rsidRPr="004650F2" w:rsidRDefault="00624281" w:rsidP="00680236">
            <w:pPr>
              <w:jc w:val="both"/>
              <w:rPr>
                <w:rFonts w:ascii="Times New Roman" w:hAnsi="Times New Roman" w:cs="Times New Roman"/>
                <w:sz w:val="20"/>
                <w:szCs w:val="20"/>
              </w:rPr>
            </w:pPr>
            <w:r w:rsidRPr="004650F2">
              <w:rPr>
                <w:rFonts w:ascii="Times New Roman" w:hAnsi="Times New Roman" w:cs="Times New Roman"/>
                <w:sz w:val="20"/>
                <w:szCs w:val="20"/>
              </w:rPr>
              <w:t>grouping patient procedures into a manageable number of</w:t>
            </w:r>
          </w:p>
          <w:p w14:paraId="76F12685" w14:textId="74F8E25F" w:rsidR="008922C7" w:rsidRPr="004650F2" w:rsidRDefault="00624281" w:rsidP="00680236">
            <w:pPr>
              <w:jc w:val="both"/>
              <w:rPr>
                <w:rFonts w:ascii="Times New Roman" w:hAnsi="Times New Roman" w:cs="Times New Roman"/>
                <w:sz w:val="20"/>
                <w:szCs w:val="20"/>
              </w:rPr>
            </w:pPr>
            <w:r w:rsidRPr="004650F2">
              <w:rPr>
                <w:rFonts w:ascii="Times New Roman" w:hAnsi="Times New Roman" w:cs="Times New Roman"/>
                <w:sz w:val="20"/>
                <w:szCs w:val="20"/>
              </w:rPr>
              <w:t>clinically meaningful categories</w:t>
            </w:r>
          </w:p>
        </w:tc>
        <w:tc>
          <w:tcPr>
            <w:tcW w:w="2233" w:type="dxa"/>
          </w:tcPr>
          <w:p w14:paraId="1B015562" w14:textId="041A531E" w:rsidR="008922C7" w:rsidRPr="004650F2" w:rsidRDefault="004C2853" w:rsidP="00680236">
            <w:pPr>
              <w:jc w:val="both"/>
              <w:rPr>
                <w:rFonts w:ascii="Times New Roman" w:hAnsi="Times New Roman" w:cs="Times New Roman"/>
                <w:sz w:val="20"/>
                <w:szCs w:val="20"/>
              </w:rPr>
            </w:pPr>
            <w:r w:rsidRPr="004650F2">
              <w:rPr>
                <w:rFonts w:ascii="Times New Roman" w:hAnsi="Times New Roman" w:cs="Times New Roman"/>
                <w:sz w:val="20"/>
                <w:szCs w:val="20"/>
              </w:rPr>
              <w:t>/</w:t>
            </w:r>
          </w:p>
          <w:p w14:paraId="22308608" w14:textId="77777777" w:rsidR="004C2853" w:rsidRPr="004650F2" w:rsidRDefault="004C2853" w:rsidP="00680236">
            <w:pPr>
              <w:jc w:val="both"/>
              <w:rPr>
                <w:rFonts w:ascii="Times New Roman" w:hAnsi="Times New Roman" w:cs="Times New Roman"/>
                <w:sz w:val="20"/>
                <w:szCs w:val="20"/>
              </w:rPr>
            </w:pPr>
          </w:p>
          <w:p w14:paraId="26221074" w14:textId="77777777" w:rsidR="004C2853" w:rsidRPr="004650F2" w:rsidRDefault="004C2853" w:rsidP="00680236">
            <w:pPr>
              <w:jc w:val="both"/>
              <w:rPr>
                <w:rFonts w:ascii="Times New Roman" w:hAnsi="Times New Roman" w:cs="Times New Roman"/>
                <w:sz w:val="20"/>
                <w:szCs w:val="20"/>
              </w:rPr>
            </w:pPr>
          </w:p>
          <w:p w14:paraId="76BB2228" w14:textId="77777777" w:rsidR="004C2853" w:rsidRPr="004650F2" w:rsidRDefault="004C2853" w:rsidP="00680236">
            <w:pPr>
              <w:jc w:val="both"/>
              <w:rPr>
                <w:rFonts w:ascii="Times New Roman" w:hAnsi="Times New Roman" w:cs="Times New Roman"/>
                <w:sz w:val="20"/>
                <w:szCs w:val="20"/>
              </w:rPr>
            </w:pPr>
          </w:p>
          <w:p w14:paraId="76E45453" w14:textId="03DE0038" w:rsidR="004C2853" w:rsidRPr="004650F2" w:rsidRDefault="004C2853" w:rsidP="00680236">
            <w:pPr>
              <w:ind w:firstLine="720"/>
              <w:jc w:val="both"/>
              <w:rPr>
                <w:rFonts w:ascii="Times New Roman" w:hAnsi="Times New Roman" w:cs="Times New Roman"/>
                <w:sz w:val="20"/>
                <w:szCs w:val="20"/>
              </w:rPr>
            </w:pPr>
          </w:p>
        </w:tc>
        <w:tc>
          <w:tcPr>
            <w:tcW w:w="1182" w:type="dxa"/>
          </w:tcPr>
          <w:p w14:paraId="58E35AF6" w14:textId="00F35FAC" w:rsidR="008922C7" w:rsidRPr="004650F2" w:rsidRDefault="004C2853" w:rsidP="00680236">
            <w:pPr>
              <w:jc w:val="both"/>
              <w:rPr>
                <w:rFonts w:ascii="Times New Roman" w:hAnsi="Times New Roman" w:cs="Times New Roman"/>
                <w:sz w:val="20"/>
                <w:szCs w:val="20"/>
              </w:rPr>
            </w:pPr>
            <w:r w:rsidRPr="004650F2">
              <w:rPr>
                <w:rFonts w:ascii="Times New Roman" w:hAnsi="Times New Roman" w:cs="Times New Roman"/>
                <w:sz w:val="20"/>
                <w:szCs w:val="20"/>
              </w:rPr>
              <w:t>/</w:t>
            </w:r>
          </w:p>
        </w:tc>
      </w:tr>
      <w:tr w:rsidR="008922C7" w:rsidRPr="004650F2" w14:paraId="48559FD6" w14:textId="25256A08" w:rsidTr="00624281">
        <w:trPr>
          <w:trHeight w:val="144"/>
        </w:trPr>
        <w:tc>
          <w:tcPr>
            <w:tcW w:w="2785" w:type="dxa"/>
            <w:noWrap/>
            <w:hideMark/>
          </w:tcPr>
          <w:p w14:paraId="4500BCBE" w14:textId="77777777" w:rsidR="008922C7" w:rsidRPr="004650F2" w:rsidRDefault="008922C7" w:rsidP="00680236">
            <w:pPr>
              <w:jc w:val="both"/>
              <w:rPr>
                <w:rFonts w:ascii="Times New Roman" w:hAnsi="Times New Roman" w:cs="Times New Roman"/>
                <w:sz w:val="20"/>
                <w:szCs w:val="20"/>
              </w:rPr>
            </w:pPr>
            <w:r w:rsidRPr="004650F2">
              <w:rPr>
                <w:rFonts w:ascii="Times New Roman" w:hAnsi="Times New Roman" w:cs="Times New Roman"/>
                <w:sz w:val="20"/>
                <w:szCs w:val="20"/>
              </w:rPr>
              <w:t>CCS Procedure Description</w:t>
            </w:r>
          </w:p>
        </w:tc>
        <w:tc>
          <w:tcPr>
            <w:tcW w:w="2430" w:type="dxa"/>
          </w:tcPr>
          <w:p w14:paraId="1BBC9AF0" w14:textId="13A9FEB0" w:rsidR="008922C7" w:rsidRPr="004650F2" w:rsidRDefault="004C2853" w:rsidP="00680236">
            <w:pPr>
              <w:jc w:val="both"/>
              <w:rPr>
                <w:rFonts w:ascii="Times New Roman" w:hAnsi="Times New Roman" w:cs="Times New Roman"/>
                <w:sz w:val="20"/>
                <w:szCs w:val="20"/>
              </w:rPr>
            </w:pPr>
            <w:r w:rsidRPr="004650F2">
              <w:rPr>
                <w:rFonts w:ascii="Times New Roman" w:hAnsi="Times New Roman" w:cs="Times New Roman"/>
                <w:sz w:val="20"/>
                <w:szCs w:val="20"/>
              </w:rPr>
              <w:t>/</w:t>
            </w:r>
          </w:p>
        </w:tc>
        <w:tc>
          <w:tcPr>
            <w:tcW w:w="2233" w:type="dxa"/>
          </w:tcPr>
          <w:p w14:paraId="5119DA9D" w14:textId="7B9C5810" w:rsidR="008922C7" w:rsidRPr="004650F2" w:rsidRDefault="004C2853" w:rsidP="00680236">
            <w:pPr>
              <w:jc w:val="both"/>
              <w:rPr>
                <w:rFonts w:ascii="Times New Roman" w:hAnsi="Times New Roman" w:cs="Times New Roman"/>
                <w:sz w:val="20"/>
                <w:szCs w:val="20"/>
              </w:rPr>
            </w:pPr>
            <w:r w:rsidRPr="004650F2">
              <w:rPr>
                <w:rFonts w:ascii="Times New Roman" w:hAnsi="Times New Roman" w:cs="Times New Roman"/>
                <w:sz w:val="20"/>
                <w:szCs w:val="20"/>
              </w:rPr>
              <w:t>/</w:t>
            </w:r>
          </w:p>
        </w:tc>
        <w:tc>
          <w:tcPr>
            <w:tcW w:w="1182" w:type="dxa"/>
          </w:tcPr>
          <w:p w14:paraId="27618681" w14:textId="37EB5703" w:rsidR="008922C7" w:rsidRPr="004650F2" w:rsidRDefault="004C2853" w:rsidP="00680236">
            <w:pPr>
              <w:jc w:val="both"/>
              <w:rPr>
                <w:rFonts w:ascii="Times New Roman" w:hAnsi="Times New Roman" w:cs="Times New Roman"/>
                <w:sz w:val="20"/>
                <w:szCs w:val="20"/>
              </w:rPr>
            </w:pPr>
            <w:r w:rsidRPr="004650F2">
              <w:rPr>
                <w:rFonts w:ascii="Times New Roman" w:hAnsi="Times New Roman" w:cs="Times New Roman"/>
                <w:sz w:val="20"/>
                <w:szCs w:val="20"/>
              </w:rPr>
              <w:t>/</w:t>
            </w:r>
          </w:p>
        </w:tc>
      </w:tr>
      <w:tr w:rsidR="008922C7" w:rsidRPr="004650F2" w14:paraId="48CDD1F9" w14:textId="6371D548" w:rsidTr="00624281">
        <w:trPr>
          <w:trHeight w:val="144"/>
        </w:trPr>
        <w:tc>
          <w:tcPr>
            <w:tcW w:w="2785" w:type="dxa"/>
            <w:noWrap/>
            <w:hideMark/>
          </w:tcPr>
          <w:p w14:paraId="17E1B447" w14:textId="77777777" w:rsidR="008922C7" w:rsidRPr="004650F2" w:rsidRDefault="008922C7" w:rsidP="00680236">
            <w:pPr>
              <w:jc w:val="both"/>
              <w:rPr>
                <w:rFonts w:ascii="Times New Roman" w:hAnsi="Times New Roman" w:cs="Times New Roman"/>
                <w:sz w:val="20"/>
                <w:szCs w:val="20"/>
              </w:rPr>
            </w:pPr>
            <w:r w:rsidRPr="004650F2">
              <w:rPr>
                <w:rFonts w:ascii="Times New Roman" w:hAnsi="Times New Roman" w:cs="Times New Roman"/>
                <w:sz w:val="20"/>
                <w:szCs w:val="20"/>
              </w:rPr>
              <w:t>APR DRG Code</w:t>
            </w:r>
          </w:p>
        </w:tc>
        <w:tc>
          <w:tcPr>
            <w:tcW w:w="2430" w:type="dxa"/>
          </w:tcPr>
          <w:p w14:paraId="72B72B23" w14:textId="07BF1390" w:rsidR="004C2853" w:rsidRPr="004650F2" w:rsidRDefault="004C2853" w:rsidP="00680236">
            <w:pPr>
              <w:autoSpaceDE w:val="0"/>
              <w:autoSpaceDN w:val="0"/>
              <w:adjustRightInd w:val="0"/>
              <w:jc w:val="both"/>
              <w:rPr>
                <w:rFonts w:ascii="Times New Roman" w:hAnsi="Times New Roman" w:cs="Times New Roman"/>
                <w:sz w:val="20"/>
                <w:szCs w:val="20"/>
              </w:rPr>
            </w:pPr>
            <w:r w:rsidRPr="004650F2">
              <w:rPr>
                <w:rFonts w:ascii="Times New Roman" w:hAnsi="Times New Roman" w:cs="Times New Roman"/>
                <w:sz w:val="20"/>
                <w:szCs w:val="20"/>
              </w:rPr>
              <w:t>An abbreviation for all patients Refined Diagnosis Related</w:t>
            </w:r>
          </w:p>
          <w:p w14:paraId="77FECA82" w14:textId="77777777" w:rsidR="004C2853" w:rsidRPr="004650F2" w:rsidRDefault="004C2853" w:rsidP="00680236">
            <w:pPr>
              <w:autoSpaceDE w:val="0"/>
              <w:autoSpaceDN w:val="0"/>
              <w:adjustRightInd w:val="0"/>
              <w:jc w:val="both"/>
              <w:rPr>
                <w:rFonts w:ascii="Times New Roman" w:hAnsi="Times New Roman" w:cs="Times New Roman"/>
                <w:sz w:val="20"/>
                <w:szCs w:val="20"/>
              </w:rPr>
            </w:pPr>
            <w:r w:rsidRPr="004650F2">
              <w:rPr>
                <w:rFonts w:ascii="Times New Roman" w:hAnsi="Times New Roman" w:cs="Times New Roman"/>
                <w:sz w:val="20"/>
                <w:szCs w:val="20"/>
              </w:rPr>
              <w:t>Groups (DRG), which assigns specific code for each diagnosis</w:t>
            </w:r>
          </w:p>
          <w:p w14:paraId="1FBD1899" w14:textId="3A3E1C9F" w:rsidR="008922C7" w:rsidRPr="004650F2" w:rsidRDefault="004C2853" w:rsidP="00680236">
            <w:pPr>
              <w:jc w:val="both"/>
              <w:rPr>
                <w:rFonts w:ascii="Times New Roman" w:hAnsi="Times New Roman" w:cs="Times New Roman"/>
                <w:sz w:val="20"/>
                <w:szCs w:val="20"/>
              </w:rPr>
            </w:pPr>
            <w:r w:rsidRPr="004650F2">
              <w:rPr>
                <w:rFonts w:ascii="Times New Roman" w:hAnsi="Times New Roman" w:cs="Times New Roman"/>
                <w:sz w:val="20"/>
                <w:szCs w:val="20"/>
              </w:rPr>
              <w:t xml:space="preserve">group. </w:t>
            </w:r>
          </w:p>
        </w:tc>
        <w:tc>
          <w:tcPr>
            <w:tcW w:w="2233" w:type="dxa"/>
          </w:tcPr>
          <w:p w14:paraId="4AC3206E" w14:textId="485E3681" w:rsidR="008922C7" w:rsidRPr="004650F2" w:rsidRDefault="004C2853" w:rsidP="00680236">
            <w:pPr>
              <w:jc w:val="both"/>
              <w:rPr>
                <w:rFonts w:ascii="Times New Roman" w:hAnsi="Times New Roman" w:cs="Times New Roman"/>
                <w:sz w:val="20"/>
                <w:szCs w:val="20"/>
              </w:rPr>
            </w:pPr>
            <w:r w:rsidRPr="004650F2">
              <w:rPr>
                <w:rFonts w:ascii="Times New Roman" w:hAnsi="Times New Roman" w:cs="Times New Roman"/>
                <w:sz w:val="20"/>
                <w:szCs w:val="20"/>
              </w:rPr>
              <w:t>/</w:t>
            </w:r>
          </w:p>
        </w:tc>
        <w:tc>
          <w:tcPr>
            <w:tcW w:w="1182" w:type="dxa"/>
          </w:tcPr>
          <w:p w14:paraId="211023DE" w14:textId="615DDFBB" w:rsidR="008922C7" w:rsidRPr="004650F2" w:rsidRDefault="004C2853" w:rsidP="00680236">
            <w:pPr>
              <w:jc w:val="both"/>
              <w:rPr>
                <w:rFonts w:ascii="Times New Roman" w:hAnsi="Times New Roman" w:cs="Times New Roman"/>
                <w:sz w:val="20"/>
                <w:szCs w:val="20"/>
              </w:rPr>
            </w:pPr>
            <w:r w:rsidRPr="004650F2">
              <w:rPr>
                <w:rFonts w:ascii="Times New Roman" w:hAnsi="Times New Roman" w:cs="Times New Roman"/>
                <w:sz w:val="20"/>
                <w:szCs w:val="20"/>
              </w:rPr>
              <w:t>/</w:t>
            </w:r>
          </w:p>
        </w:tc>
      </w:tr>
      <w:tr w:rsidR="008922C7" w:rsidRPr="004650F2" w14:paraId="7970DBEB" w14:textId="033CC708" w:rsidTr="00624281">
        <w:trPr>
          <w:trHeight w:val="144"/>
        </w:trPr>
        <w:tc>
          <w:tcPr>
            <w:tcW w:w="2785" w:type="dxa"/>
            <w:noWrap/>
            <w:hideMark/>
          </w:tcPr>
          <w:p w14:paraId="1AFD108E" w14:textId="77777777" w:rsidR="008922C7" w:rsidRPr="004650F2" w:rsidRDefault="008922C7" w:rsidP="00680236">
            <w:pPr>
              <w:jc w:val="both"/>
              <w:rPr>
                <w:rFonts w:ascii="Times New Roman" w:hAnsi="Times New Roman" w:cs="Times New Roman"/>
                <w:sz w:val="20"/>
                <w:szCs w:val="20"/>
              </w:rPr>
            </w:pPr>
            <w:r w:rsidRPr="004650F2">
              <w:rPr>
                <w:rFonts w:ascii="Times New Roman" w:hAnsi="Times New Roman" w:cs="Times New Roman"/>
                <w:sz w:val="20"/>
                <w:szCs w:val="20"/>
              </w:rPr>
              <w:t>APR DRG Description</w:t>
            </w:r>
          </w:p>
        </w:tc>
        <w:tc>
          <w:tcPr>
            <w:tcW w:w="2430" w:type="dxa"/>
          </w:tcPr>
          <w:p w14:paraId="2ED44919" w14:textId="695D0636" w:rsidR="008922C7" w:rsidRPr="004650F2" w:rsidRDefault="004C2853" w:rsidP="00680236">
            <w:pPr>
              <w:jc w:val="both"/>
              <w:rPr>
                <w:rFonts w:ascii="Times New Roman" w:hAnsi="Times New Roman" w:cs="Times New Roman"/>
                <w:sz w:val="20"/>
                <w:szCs w:val="20"/>
              </w:rPr>
            </w:pPr>
            <w:r w:rsidRPr="004650F2">
              <w:rPr>
                <w:rFonts w:ascii="Times New Roman" w:hAnsi="Times New Roman" w:cs="Times New Roman"/>
                <w:sz w:val="20"/>
                <w:szCs w:val="20"/>
              </w:rPr>
              <w:t>/</w:t>
            </w:r>
          </w:p>
        </w:tc>
        <w:tc>
          <w:tcPr>
            <w:tcW w:w="2233" w:type="dxa"/>
          </w:tcPr>
          <w:p w14:paraId="70DB2FED" w14:textId="30C43A6F" w:rsidR="008922C7" w:rsidRPr="004650F2" w:rsidRDefault="004C2853" w:rsidP="00680236">
            <w:pPr>
              <w:jc w:val="both"/>
              <w:rPr>
                <w:rFonts w:ascii="Times New Roman" w:hAnsi="Times New Roman" w:cs="Times New Roman"/>
                <w:sz w:val="20"/>
                <w:szCs w:val="20"/>
              </w:rPr>
            </w:pPr>
            <w:r w:rsidRPr="004650F2">
              <w:rPr>
                <w:rFonts w:ascii="Times New Roman" w:hAnsi="Times New Roman" w:cs="Times New Roman"/>
                <w:sz w:val="20"/>
                <w:szCs w:val="20"/>
              </w:rPr>
              <w:t>/</w:t>
            </w:r>
          </w:p>
        </w:tc>
        <w:tc>
          <w:tcPr>
            <w:tcW w:w="1182" w:type="dxa"/>
          </w:tcPr>
          <w:p w14:paraId="4DAC270B" w14:textId="73026E9E" w:rsidR="008922C7" w:rsidRPr="004650F2" w:rsidRDefault="004C2853" w:rsidP="00680236">
            <w:pPr>
              <w:jc w:val="both"/>
              <w:rPr>
                <w:rFonts w:ascii="Times New Roman" w:hAnsi="Times New Roman" w:cs="Times New Roman"/>
                <w:sz w:val="20"/>
                <w:szCs w:val="20"/>
              </w:rPr>
            </w:pPr>
            <w:r w:rsidRPr="004650F2">
              <w:rPr>
                <w:rFonts w:ascii="Times New Roman" w:hAnsi="Times New Roman" w:cs="Times New Roman"/>
                <w:sz w:val="20"/>
                <w:szCs w:val="20"/>
              </w:rPr>
              <w:t>/</w:t>
            </w:r>
          </w:p>
        </w:tc>
      </w:tr>
      <w:tr w:rsidR="008922C7" w:rsidRPr="004650F2" w14:paraId="3221DDE9" w14:textId="6062A01F" w:rsidTr="00624281">
        <w:trPr>
          <w:trHeight w:val="144"/>
        </w:trPr>
        <w:tc>
          <w:tcPr>
            <w:tcW w:w="2785" w:type="dxa"/>
            <w:noWrap/>
            <w:hideMark/>
          </w:tcPr>
          <w:p w14:paraId="79B1B962" w14:textId="77777777" w:rsidR="008922C7" w:rsidRPr="004650F2" w:rsidRDefault="008922C7" w:rsidP="00680236">
            <w:pPr>
              <w:jc w:val="both"/>
              <w:rPr>
                <w:rFonts w:ascii="Times New Roman" w:hAnsi="Times New Roman" w:cs="Times New Roman"/>
                <w:sz w:val="20"/>
                <w:szCs w:val="20"/>
              </w:rPr>
            </w:pPr>
            <w:r w:rsidRPr="004650F2">
              <w:rPr>
                <w:rFonts w:ascii="Times New Roman" w:hAnsi="Times New Roman" w:cs="Times New Roman"/>
                <w:sz w:val="20"/>
                <w:szCs w:val="20"/>
              </w:rPr>
              <w:t>APR MDC Code</w:t>
            </w:r>
          </w:p>
        </w:tc>
        <w:tc>
          <w:tcPr>
            <w:tcW w:w="2430" w:type="dxa"/>
          </w:tcPr>
          <w:p w14:paraId="0B239A96" w14:textId="77777777" w:rsidR="004C2853" w:rsidRPr="004650F2" w:rsidRDefault="004C2853" w:rsidP="00680236">
            <w:pPr>
              <w:jc w:val="both"/>
              <w:rPr>
                <w:rFonts w:ascii="Times New Roman" w:hAnsi="Times New Roman" w:cs="Times New Roman"/>
                <w:sz w:val="20"/>
                <w:szCs w:val="20"/>
              </w:rPr>
            </w:pPr>
            <w:r w:rsidRPr="004650F2">
              <w:rPr>
                <w:rFonts w:ascii="Times New Roman" w:hAnsi="Times New Roman" w:cs="Times New Roman"/>
                <w:sz w:val="20"/>
                <w:szCs w:val="20"/>
              </w:rPr>
              <w:t>An abbreviation for all patients Refined</w:t>
            </w:r>
          </w:p>
          <w:p w14:paraId="593D7C3A" w14:textId="18A6F489" w:rsidR="008922C7" w:rsidRPr="004650F2" w:rsidRDefault="004C2853" w:rsidP="00680236">
            <w:pPr>
              <w:jc w:val="both"/>
              <w:rPr>
                <w:rFonts w:ascii="Times New Roman" w:hAnsi="Times New Roman" w:cs="Times New Roman"/>
                <w:sz w:val="20"/>
                <w:szCs w:val="20"/>
              </w:rPr>
            </w:pPr>
            <w:r w:rsidRPr="004650F2">
              <w:rPr>
                <w:rFonts w:ascii="Times New Roman" w:hAnsi="Times New Roman" w:cs="Times New Roman"/>
                <w:sz w:val="20"/>
                <w:szCs w:val="20"/>
              </w:rPr>
              <w:t xml:space="preserve">Diagnosis Related Groups (DRG), which assigns specific code for each diagnosis group. </w:t>
            </w:r>
          </w:p>
        </w:tc>
        <w:tc>
          <w:tcPr>
            <w:tcW w:w="2233" w:type="dxa"/>
          </w:tcPr>
          <w:p w14:paraId="2DE4991A" w14:textId="57FFDD12" w:rsidR="008922C7" w:rsidRPr="004650F2" w:rsidRDefault="004C2853" w:rsidP="00680236">
            <w:pPr>
              <w:jc w:val="both"/>
              <w:rPr>
                <w:rFonts w:ascii="Times New Roman" w:hAnsi="Times New Roman" w:cs="Times New Roman"/>
                <w:sz w:val="20"/>
                <w:szCs w:val="20"/>
              </w:rPr>
            </w:pPr>
            <w:r w:rsidRPr="004650F2">
              <w:rPr>
                <w:rFonts w:ascii="Times New Roman" w:hAnsi="Times New Roman" w:cs="Times New Roman"/>
                <w:sz w:val="20"/>
                <w:szCs w:val="20"/>
              </w:rPr>
              <w:t>/</w:t>
            </w:r>
          </w:p>
        </w:tc>
        <w:tc>
          <w:tcPr>
            <w:tcW w:w="1182" w:type="dxa"/>
          </w:tcPr>
          <w:p w14:paraId="42A5AEE9" w14:textId="0DD0E950" w:rsidR="008922C7" w:rsidRPr="004650F2" w:rsidRDefault="004C2853" w:rsidP="00680236">
            <w:pPr>
              <w:jc w:val="both"/>
              <w:rPr>
                <w:rFonts w:ascii="Times New Roman" w:hAnsi="Times New Roman" w:cs="Times New Roman"/>
                <w:sz w:val="20"/>
                <w:szCs w:val="20"/>
              </w:rPr>
            </w:pPr>
            <w:r w:rsidRPr="004650F2">
              <w:rPr>
                <w:rFonts w:ascii="Times New Roman" w:hAnsi="Times New Roman" w:cs="Times New Roman"/>
                <w:sz w:val="20"/>
                <w:szCs w:val="20"/>
              </w:rPr>
              <w:t>/</w:t>
            </w:r>
          </w:p>
        </w:tc>
      </w:tr>
      <w:tr w:rsidR="008922C7" w:rsidRPr="004650F2" w14:paraId="52C41A8B" w14:textId="6933FED4" w:rsidTr="00624281">
        <w:trPr>
          <w:trHeight w:val="144"/>
        </w:trPr>
        <w:tc>
          <w:tcPr>
            <w:tcW w:w="2785" w:type="dxa"/>
            <w:noWrap/>
            <w:hideMark/>
          </w:tcPr>
          <w:p w14:paraId="584B107B" w14:textId="77777777" w:rsidR="008922C7" w:rsidRPr="004650F2" w:rsidRDefault="008922C7" w:rsidP="00680236">
            <w:pPr>
              <w:jc w:val="both"/>
              <w:rPr>
                <w:rFonts w:ascii="Times New Roman" w:hAnsi="Times New Roman" w:cs="Times New Roman"/>
                <w:sz w:val="20"/>
                <w:szCs w:val="20"/>
              </w:rPr>
            </w:pPr>
            <w:r w:rsidRPr="004650F2">
              <w:rPr>
                <w:rFonts w:ascii="Times New Roman" w:hAnsi="Times New Roman" w:cs="Times New Roman"/>
                <w:sz w:val="20"/>
                <w:szCs w:val="20"/>
              </w:rPr>
              <w:t>APR MDC Description</w:t>
            </w:r>
          </w:p>
        </w:tc>
        <w:tc>
          <w:tcPr>
            <w:tcW w:w="2430" w:type="dxa"/>
          </w:tcPr>
          <w:p w14:paraId="2298690C" w14:textId="22935983" w:rsidR="008922C7" w:rsidRPr="004650F2" w:rsidRDefault="004C2853" w:rsidP="00680236">
            <w:pPr>
              <w:jc w:val="both"/>
              <w:rPr>
                <w:rFonts w:ascii="Times New Roman" w:hAnsi="Times New Roman" w:cs="Times New Roman"/>
                <w:sz w:val="20"/>
                <w:szCs w:val="20"/>
              </w:rPr>
            </w:pPr>
            <w:r w:rsidRPr="004650F2">
              <w:rPr>
                <w:rFonts w:ascii="Times New Roman" w:hAnsi="Times New Roman" w:cs="Times New Roman"/>
                <w:sz w:val="20"/>
                <w:szCs w:val="20"/>
              </w:rPr>
              <w:t>/</w:t>
            </w:r>
          </w:p>
        </w:tc>
        <w:tc>
          <w:tcPr>
            <w:tcW w:w="2233" w:type="dxa"/>
          </w:tcPr>
          <w:p w14:paraId="61236440" w14:textId="09DDB9F4" w:rsidR="008922C7" w:rsidRPr="004650F2" w:rsidRDefault="004C2853" w:rsidP="00680236">
            <w:pPr>
              <w:jc w:val="both"/>
              <w:rPr>
                <w:rFonts w:ascii="Times New Roman" w:hAnsi="Times New Roman" w:cs="Times New Roman"/>
                <w:sz w:val="20"/>
                <w:szCs w:val="20"/>
              </w:rPr>
            </w:pPr>
            <w:r w:rsidRPr="004650F2">
              <w:rPr>
                <w:rFonts w:ascii="Times New Roman" w:hAnsi="Times New Roman" w:cs="Times New Roman"/>
                <w:sz w:val="20"/>
                <w:szCs w:val="20"/>
              </w:rPr>
              <w:t>/</w:t>
            </w:r>
          </w:p>
        </w:tc>
        <w:tc>
          <w:tcPr>
            <w:tcW w:w="1182" w:type="dxa"/>
          </w:tcPr>
          <w:p w14:paraId="0AC3F139" w14:textId="1A33846F" w:rsidR="008922C7" w:rsidRPr="004650F2" w:rsidRDefault="004C2853" w:rsidP="00680236">
            <w:pPr>
              <w:jc w:val="both"/>
              <w:rPr>
                <w:rFonts w:ascii="Times New Roman" w:hAnsi="Times New Roman" w:cs="Times New Roman"/>
                <w:sz w:val="20"/>
                <w:szCs w:val="20"/>
              </w:rPr>
            </w:pPr>
            <w:r w:rsidRPr="004650F2">
              <w:rPr>
                <w:rFonts w:ascii="Times New Roman" w:hAnsi="Times New Roman" w:cs="Times New Roman"/>
                <w:sz w:val="20"/>
                <w:szCs w:val="20"/>
              </w:rPr>
              <w:t>/</w:t>
            </w:r>
          </w:p>
        </w:tc>
      </w:tr>
      <w:tr w:rsidR="008922C7" w:rsidRPr="004650F2" w14:paraId="234DE722" w14:textId="1A09C1E5" w:rsidTr="00624281">
        <w:trPr>
          <w:trHeight w:val="144"/>
        </w:trPr>
        <w:tc>
          <w:tcPr>
            <w:tcW w:w="2785" w:type="dxa"/>
            <w:noWrap/>
            <w:hideMark/>
          </w:tcPr>
          <w:p w14:paraId="483B3ADC" w14:textId="77777777" w:rsidR="008922C7" w:rsidRPr="004650F2" w:rsidRDefault="008922C7" w:rsidP="00680236">
            <w:pPr>
              <w:jc w:val="both"/>
              <w:rPr>
                <w:rFonts w:ascii="Times New Roman" w:hAnsi="Times New Roman" w:cs="Times New Roman"/>
                <w:sz w:val="20"/>
                <w:szCs w:val="20"/>
              </w:rPr>
            </w:pPr>
            <w:r w:rsidRPr="004650F2">
              <w:rPr>
                <w:rFonts w:ascii="Times New Roman" w:hAnsi="Times New Roman" w:cs="Times New Roman"/>
                <w:sz w:val="20"/>
                <w:szCs w:val="20"/>
              </w:rPr>
              <w:t>APR Severity of Illness Code</w:t>
            </w:r>
          </w:p>
        </w:tc>
        <w:tc>
          <w:tcPr>
            <w:tcW w:w="2430" w:type="dxa"/>
          </w:tcPr>
          <w:p w14:paraId="1CD39368" w14:textId="3D8B57CE" w:rsidR="008922C7" w:rsidRPr="004650F2" w:rsidRDefault="004C2853" w:rsidP="00680236">
            <w:pPr>
              <w:jc w:val="both"/>
              <w:rPr>
                <w:rFonts w:ascii="Times New Roman" w:hAnsi="Times New Roman" w:cs="Times New Roman"/>
                <w:sz w:val="20"/>
                <w:szCs w:val="20"/>
              </w:rPr>
            </w:pPr>
            <w:r w:rsidRPr="004650F2">
              <w:rPr>
                <w:rFonts w:ascii="Times New Roman" w:hAnsi="Times New Roman" w:cs="Times New Roman"/>
                <w:sz w:val="20"/>
                <w:szCs w:val="20"/>
              </w:rPr>
              <w:t>Severity of Illness</w:t>
            </w:r>
          </w:p>
        </w:tc>
        <w:tc>
          <w:tcPr>
            <w:tcW w:w="2233" w:type="dxa"/>
          </w:tcPr>
          <w:p w14:paraId="4AC59C11" w14:textId="56F9C906" w:rsidR="008922C7" w:rsidRPr="004650F2" w:rsidRDefault="0086542B" w:rsidP="00680236">
            <w:pPr>
              <w:jc w:val="both"/>
              <w:rPr>
                <w:rFonts w:ascii="Times New Roman" w:hAnsi="Times New Roman" w:cs="Times New Roman"/>
                <w:sz w:val="20"/>
                <w:szCs w:val="20"/>
              </w:rPr>
            </w:pPr>
            <w:r w:rsidRPr="004650F2">
              <w:rPr>
                <w:rFonts w:ascii="Times New Roman" w:hAnsi="Times New Roman" w:cs="Times New Roman"/>
                <w:sz w:val="20"/>
                <w:szCs w:val="20"/>
              </w:rPr>
              <w:t>1, 2, 3, 4</w:t>
            </w:r>
          </w:p>
        </w:tc>
        <w:tc>
          <w:tcPr>
            <w:tcW w:w="1182" w:type="dxa"/>
          </w:tcPr>
          <w:p w14:paraId="03602BC9" w14:textId="43E4E822" w:rsidR="008922C7" w:rsidRPr="004650F2" w:rsidRDefault="0086542B" w:rsidP="00680236">
            <w:pPr>
              <w:jc w:val="both"/>
              <w:rPr>
                <w:rFonts w:ascii="Times New Roman" w:hAnsi="Times New Roman" w:cs="Times New Roman"/>
                <w:sz w:val="20"/>
                <w:szCs w:val="20"/>
              </w:rPr>
            </w:pPr>
            <w:r w:rsidRPr="004650F2">
              <w:rPr>
                <w:rFonts w:ascii="Times New Roman" w:hAnsi="Times New Roman" w:cs="Times New Roman"/>
                <w:sz w:val="20"/>
                <w:szCs w:val="20"/>
              </w:rPr>
              <w:t>Ordinal</w:t>
            </w:r>
          </w:p>
        </w:tc>
      </w:tr>
      <w:tr w:rsidR="008922C7" w:rsidRPr="004650F2" w14:paraId="2F00F50F" w14:textId="1B7C7D56" w:rsidTr="00624281">
        <w:trPr>
          <w:trHeight w:val="144"/>
        </w:trPr>
        <w:tc>
          <w:tcPr>
            <w:tcW w:w="2785" w:type="dxa"/>
            <w:noWrap/>
            <w:hideMark/>
          </w:tcPr>
          <w:p w14:paraId="7EA8DBB0" w14:textId="77777777" w:rsidR="008922C7" w:rsidRPr="004650F2" w:rsidRDefault="008922C7" w:rsidP="00680236">
            <w:pPr>
              <w:jc w:val="both"/>
              <w:rPr>
                <w:rFonts w:ascii="Times New Roman" w:hAnsi="Times New Roman" w:cs="Times New Roman"/>
                <w:sz w:val="20"/>
                <w:szCs w:val="20"/>
              </w:rPr>
            </w:pPr>
            <w:r w:rsidRPr="004650F2">
              <w:rPr>
                <w:rFonts w:ascii="Times New Roman" w:hAnsi="Times New Roman" w:cs="Times New Roman"/>
                <w:sz w:val="20"/>
                <w:szCs w:val="20"/>
              </w:rPr>
              <w:t>APR Severity of Illness Description</w:t>
            </w:r>
          </w:p>
        </w:tc>
        <w:tc>
          <w:tcPr>
            <w:tcW w:w="2430" w:type="dxa"/>
          </w:tcPr>
          <w:p w14:paraId="2DA15A11" w14:textId="447C4D74" w:rsidR="008922C7" w:rsidRPr="004650F2" w:rsidRDefault="0086542B" w:rsidP="00680236">
            <w:pPr>
              <w:jc w:val="both"/>
              <w:rPr>
                <w:rFonts w:ascii="Times New Roman" w:hAnsi="Times New Roman" w:cs="Times New Roman"/>
                <w:sz w:val="20"/>
                <w:szCs w:val="20"/>
              </w:rPr>
            </w:pPr>
            <w:r w:rsidRPr="004650F2">
              <w:rPr>
                <w:rFonts w:ascii="Times New Roman" w:hAnsi="Times New Roman" w:cs="Times New Roman"/>
                <w:sz w:val="20"/>
                <w:szCs w:val="20"/>
              </w:rPr>
              <w:t>Illness Description</w:t>
            </w:r>
          </w:p>
        </w:tc>
        <w:tc>
          <w:tcPr>
            <w:tcW w:w="2233" w:type="dxa"/>
          </w:tcPr>
          <w:p w14:paraId="3795842F" w14:textId="6B4609FD" w:rsidR="008922C7" w:rsidRPr="004650F2" w:rsidRDefault="0086542B" w:rsidP="00680236">
            <w:pPr>
              <w:jc w:val="both"/>
              <w:rPr>
                <w:rFonts w:ascii="Times New Roman" w:hAnsi="Times New Roman" w:cs="Times New Roman"/>
                <w:sz w:val="20"/>
                <w:szCs w:val="20"/>
              </w:rPr>
            </w:pPr>
            <w:r w:rsidRPr="004650F2">
              <w:rPr>
                <w:rFonts w:ascii="Times New Roman" w:hAnsi="Times New Roman" w:cs="Times New Roman"/>
                <w:sz w:val="20"/>
                <w:szCs w:val="20"/>
              </w:rPr>
              <w:t>'Moderate', 'Minor', 'Major', 'Extreme'</w:t>
            </w:r>
          </w:p>
        </w:tc>
        <w:tc>
          <w:tcPr>
            <w:tcW w:w="1182" w:type="dxa"/>
          </w:tcPr>
          <w:p w14:paraId="11E11261" w14:textId="404BADC8" w:rsidR="008922C7" w:rsidRPr="004650F2" w:rsidRDefault="0086542B" w:rsidP="00680236">
            <w:pPr>
              <w:jc w:val="both"/>
              <w:rPr>
                <w:rFonts w:ascii="Times New Roman" w:hAnsi="Times New Roman" w:cs="Times New Roman"/>
                <w:sz w:val="20"/>
                <w:szCs w:val="20"/>
              </w:rPr>
            </w:pPr>
            <w:r w:rsidRPr="004650F2">
              <w:rPr>
                <w:rFonts w:ascii="Times New Roman" w:hAnsi="Times New Roman" w:cs="Times New Roman"/>
                <w:sz w:val="20"/>
                <w:szCs w:val="20"/>
              </w:rPr>
              <w:t>Ordinal</w:t>
            </w:r>
          </w:p>
        </w:tc>
      </w:tr>
      <w:tr w:rsidR="0086542B" w:rsidRPr="004650F2" w14:paraId="15BA513F" w14:textId="028AC751" w:rsidTr="00624281">
        <w:trPr>
          <w:trHeight w:val="144"/>
        </w:trPr>
        <w:tc>
          <w:tcPr>
            <w:tcW w:w="2785" w:type="dxa"/>
            <w:noWrap/>
            <w:hideMark/>
          </w:tcPr>
          <w:p w14:paraId="52C61FAF" w14:textId="77777777" w:rsidR="0086542B" w:rsidRPr="004650F2" w:rsidRDefault="0086542B" w:rsidP="00680236">
            <w:pPr>
              <w:jc w:val="both"/>
              <w:rPr>
                <w:rFonts w:ascii="Times New Roman" w:hAnsi="Times New Roman" w:cs="Times New Roman"/>
                <w:sz w:val="20"/>
                <w:szCs w:val="20"/>
              </w:rPr>
            </w:pPr>
            <w:r w:rsidRPr="004650F2">
              <w:rPr>
                <w:rFonts w:ascii="Times New Roman" w:hAnsi="Times New Roman" w:cs="Times New Roman"/>
                <w:sz w:val="20"/>
                <w:szCs w:val="20"/>
              </w:rPr>
              <w:t>APR Risk of Mortality</w:t>
            </w:r>
          </w:p>
        </w:tc>
        <w:tc>
          <w:tcPr>
            <w:tcW w:w="2430" w:type="dxa"/>
          </w:tcPr>
          <w:p w14:paraId="50B4B117" w14:textId="242921B1" w:rsidR="0086542B" w:rsidRPr="004650F2" w:rsidRDefault="0086542B" w:rsidP="00680236">
            <w:pPr>
              <w:jc w:val="both"/>
              <w:rPr>
                <w:rFonts w:ascii="Times New Roman" w:hAnsi="Times New Roman" w:cs="Times New Roman"/>
                <w:sz w:val="20"/>
                <w:szCs w:val="20"/>
              </w:rPr>
            </w:pPr>
            <w:r w:rsidRPr="004650F2">
              <w:rPr>
                <w:rFonts w:ascii="Times New Roman" w:hAnsi="Times New Roman" w:cs="Times New Roman"/>
                <w:sz w:val="20"/>
                <w:szCs w:val="20"/>
              </w:rPr>
              <w:t>Risk of Mortality</w:t>
            </w:r>
          </w:p>
        </w:tc>
        <w:tc>
          <w:tcPr>
            <w:tcW w:w="2233" w:type="dxa"/>
          </w:tcPr>
          <w:p w14:paraId="679EC03D" w14:textId="1F478B7A" w:rsidR="0086542B" w:rsidRPr="004650F2" w:rsidRDefault="0086542B" w:rsidP="00680236">
            <w:pPr>
              <w:jc w:val="both"/>
              <w:rPr>
                <w:rFonts w:ascii="Times New Roman" w:hAnsi="Times New Roman" w:cs="Times New Roman"/>
                <w:sz w:val="20"/>
                <w:szCs w:val="20"/>
              </w:rPr>
            </w:pPr>
            <w:r w:rsidRPr="004650F2">
              <w:rPr>
                <w:rFonts w:ascii="Times New Roman" w:hAnsi="Times New Roman" w:cs="Times New Roman"/>
                <w:sz w:val="20"/>
                <w:szCs w:val="20"/>
              </w:rPr>
              <w:t>'Minor', 'Major', 'Moderate', 'Extreme'</w:t>
            </w:r>
          </w:p>
        </w:tc>
        <w:tc>
          <w:tcPr>
            <w:tcW w:w="1182" w:type="dxa"/>
          </w:tcPr>
          <w:p w14:paraId="210D2B1F" w14:textId="0163CE54" w:rsidR="0086542B" w:rsidRPr="004650F2" w:rsidRDefault="0086542B" w:rsidP="00680236">
            <w:pPr>
              <w:jc w:val="both"/>
              <w:rPr>
                <w:rFonts w:ascii="Times New Roman" w:hAnsi="Times New Roman" w:cs="Times New Roman"/>
                <w:sz w:val="20"/>
                <w:szCs w:val="20"/>
              </w:rPr>
            </w:pPr>
            <w:r w:rsidRPr="004650F2">
              <w:rPr>
                <w:rFonts w:ascii="Times New Roman" w:hAnsi="Times New Roman" w:cs="Times New Roman"/>
                <w:sz w:val="20"/>
                <w:szCs w:val="20"/>
              </w:rPr>
              <w:t>Ordinal</w:t>
            </w:r>
          </w:p>
        </w:tc>
      </w:tr>
      <w:tr w:rsidR="008922C7" w:rsidRPr="004650F2" w14:paraId="490A1DA5" w14:textId="113BFCB0" w:rsidTr="00624281">
        <w:trPr>
          <w:trHeight w:val="144"/>
        </w:trPr>
        <w:tc>
          <w:tcPr>
            <w:tcW w:w="2785" w:type="dxa"/>
            <w:noWrap/>
            <w:hideMark/>
          </w:tcPr>
          <w:p w14:paraId="27CB9B1B" w14:textId="77777777" w:rsidR="008922C7" w:rsidRPr="004650F2" w:rsidRDefault="008922C7" w:rsidP="00680236">
            <w:pPr>
              <w:jc w:val="both"/>
              <w:rPr>
                <w:rFonts w:ascii="Times New Roman" w:hAnsi="Times New Roman" w:cs="Times New Roman"/>
                <w:sz w:val="20"/>
                <w:szCs w:val="20"/>
              </w:rPr>
            </w:pPr>
            <w:r w:rsidRPr="004650F2">
              <w:rPr>
                <w:rFonts w:ascii="Times New Roman" w:hAnsi="Times New Roman" w:cs="Times New Roman"/>
                <w:sz w:val="20"/>
                <w:szCs w:val="20"/>
              </w:rPr>
              <w:t>APR Medical Surgical Description</w:t>
            </w:r>
          </w:p>
        </w:tc>
        <w:tc>
          <w:tcPr>
            <w:tcW w:w="2430" w:type="dxa"/>
          </w:tcPr>
          <w:p w14:paraId="3237FDC8" w14:textId="2BB3F012" w:rsidR="008922C7" w:rsidRPr="004650F2" w:rsidRDefault="0086542B" w:rsidP="00680236">
            <w:pPr>
              <w:jc w:val="both"/>
              <w:rPr>
                <w:rFonts w:ascii="Times New Roman" w:hAnsi="Times New Roman" w:cs="Times New Roman"/>
                <w:sz w:val="20"/>
                <w:szCs w:val="20"/>
              </w:rPr>
            </w:pPr>
            <w:r w:rsidRPr="004650F2">
              <w:rPr>
                <w:rFonts w:ascii="Times New Roman" w:hAnsi="Times New Roman" w:cs="Times New Roman"/>
                <w:sz w:val="20"/>
                <w:szCs w:val="20"/>
              </w:rPr>
              <w:t>Medical Surgical Description</w:t>
            </w:r>
          </w:p>
        </w:tc>
        <w:tc>
          <w:tcPr>
            <w:tcW w:w="2233" w:type="dxa"/>
          </w:tcPr>
          <w:p w14:paraId="08A3AF53" w14:textId="307FF87F" w:rsidR="008922C7" w:rsidRPr="004650F2" w:rsidRDefault="0086542B" w:rsidP="00680236">
            <w:pPr>
              <w:ind w:hanging="13"/>
              <w:jc w:val="both"/>
              <w:rPr>
                <w:rFonts w:ascii="Times New Roman" w:hAnsi="Times New Roman" w:cs="Times New Roman"/>
                <w:sz w:val="20"/>
                <w:szCs w:val="20"/>
              </w:rPr>
            </w:pPr>
            <w:r w:rsidRPr="004650F2">
              <w:rPr>
                <w:rFonts w:ascii="Times New Roman" w:hAnsi="Times New Roman" w:cs="Times New Roman"/>
                <w:sz w:val="20"/>
                <w:szCs w:val="20"/>
              </w:rPr>
              <w:t>'Medical', 'Surgical', 'Not Applicable'</w:t>
            </w:r>
          </w:p>
        </w:tc>
        <w:tc>
          <w:tcPr>
            <w:tcW w:w="1182" w:type="dxa"/>
          </w:tcPr>
          <w:p w14:paraId="4559ADCD" w14:textId="2A9B5417" w:rsidR="008922C7" w:rsidRPr="004650F2" w:rsidRDefault="0086542B" w:rsidP="00680236">
            <w:pPr>
              <w:jc w:val="both"/>
              <w:rPr>
                <w:rFonts w:ascii="Times New Roman" w:hAnsi="Times New Roman" w:cs="Times New Roman"/>
                <w:sz w:val="20"/>
                <w:szCs w:val="20"/>
              </w:rPr>
            </w:pPr>
            <w:r w:rsidRPr="004650F2">
              <w:rPr>
                <w:rFonts w:ascii="Times New Roman" w:hAnsi="Times New Roman" w:cs="Times New Roman"/>
                <w:sz w:val="20"/>
                <w:szCs w:val="20"/>
              </w:rPr>
              <w:t>category</w:t>
            </w:r>
          </w:p>
        </w:tc>
      </w:tr>
      <w:tr w:rsidR="008922C7" w:rsidRPr="004650F2" w14:paraId="7F1F74C6" w14:textId="1C6D5E5A" w:rsidTr="00624281">
        <w:trPr>
          <w:trHeight w:val="144"/>
        </w:trPr>
        <w:tc>
          <w:tcPr>
            <w:tcW w:w="2785" w:type="dxa"/>
            <w:noWrap/>
            <w:hideMark/>
          </w:tcPr>
          <w:p w14:paraId="24201DAE" w14:textId="77777777" w:rsidR="008922C7" w:rsidRPr="004650F2" w:rsidRDefault="008922C7" w:rsidP="00680236">
            <w:pPr>
              <w:jc w:val="both"/>
              <w:rPr>
                <w:rFonts w:ascii="Times New Roman" w:hAnsi="Times New Roman" w:cs="Times New Roman"/>
                <w:sz w:val="20"/>
                <w:szCs w:val="20"/>
              </w:rPr>
            </w:pPr>
            <w:r w:rsidRPr="004650F2">
              <w:rPr>
                <w:rFonts w:ascii="Times New Roman" w:hAnsi="Times New Roman" w:cs="Times New Roman"/>
                <w:sz w:val="20"/>
                <w:szCs w:val="20"/>
              </w:rPr>
              <w:t>Payment Typology 1</w:t>
            </w:r>
          </w:p>
        </w:tc>
        <w:tc>
          <w:tcPr>
            <w:tcW w:w="2430" w:type="dxa"/>
          </w:tcPr>
          <w:p w14:paraId="58FDE6D0" w14:textId="5A22156E" w:rsidR="008922C7" w:rsidRPr="004650F2" w:rsidRDefault="0086542B" w:rsidP="00680236">
            <w:pPr>
              <w:jc w:val="both"/>
              <w:rPr>
                <w:rFonts w:ascii="Times New Roman" w:hAnsi="Times New Roman" w:cs="Times New Roman"/>
                <w:sz w:val="20"/>
                <w:szCs w:val="20"/>
              </w:rPr>
            </w:pPr>
            <w:r w:rsidRPr="004650F2">
              <w:rPr>
                <w:rFonts w:ascii="Times New Roman" w:hAnsi="Times New Roman" w:cs="Times New Roman"/>
                <w:sz w:val="20"/>
                <w:szCs w:val="20"/>
              </w:rPr>
              <w:t>It is used to identify the payer expected to pay the major percentage of the patient's bill</w:t>
            </w:r>
          </w:p>
        </w:tc>
        <w:tc>
          <w:tcPr>
            <w:tcW w:w="2233" w:type="dxa"/>
          </w:tcPr>
          <w:p w14:paraId="46D23A72" w14:textId="77777777" w:rsidR="0086542B" w:rsidRPr="004650F2" w:rsidRDefault="0086542B" w:rsidP="00680236">
            <w:pPr>
              <w:ind w:firstLine="25"/>
              <w:jc w:val="both"/>
              <w:rPr>
                <w:rFonts w:ascii="Times New Roman" w:hAnsi="Times New Roman" w:cs="Times New Roman"/>
                <w:sz w:val="20"/>
                <w:szCs w:val="20"/>
              </w:rPr>
            </w:pPr>
            <w:r w:rsidRPr="004650F2">
              <w:rPr>
                <w:rFonts w:ascii="Times New Roman" w:hAnsi="Times New Roman" w:cs="Times New Roman"/>
                <w:sz w:val="20"/>
                <w:szCs w:val="20"/>
              </w:rPr>
              <w:t>'Self-Pay', 'Blue Cross/Blue Shield', 'Medicare', 'Medicaid',</w:t>
            </w:r>
          </w:p>
          <w:p w14:paraId="31740AE8" w14:textId="77777777" w:rsidR="0086542B" w:rsidRPr="004650F2" w:rsidRDefault="0086542B" w:rsidP="00680236">
            <w:pPr>
              <w:ind w:firstLine="25"/>
              <w:jc w:val="both"/>
              <w:rPr>
                <w:rFonts w:ascii="Times New Roman" w:hAnsi="Times New Roman" w:cs="Times New Roman"/>
                <w:sz w:val="20"/>
                <w:szCs w:val="20"/>
              </w:rPr>
            </w:pPr>
            <w:r w:rsidRPr="004650F2">
              <w:rPr>
                <w:rFonts w:ascii="Times New Roman" w:hAnsi="Times New Roman" w:cs="Times New Roman"/>
                <w:sz w:val="20"/>
                <w:szCs w:val="20"/>
              </w:rPr>
              <w:t>'Federal/State/Local/VA', 'Private Health Insurance',</w:t>
            </w:r>
          </w:p>
          <w:p w14:paraId="5781E489" w14:textId="77777777" w:rsidR="0086542B" w:rsidRPr="004650F2" w:rsidRDefault="0086542B" w:rsidP="00680236">
            <w:pPr>
              <w:ind w:firstLine="25"/>
              <w:jc w:val="both"/>
              <w:rPr>
                <w:rFonts w:ascii="Times New Roman" w:hAnsi="Times New Roman" w:cs="Times New Roman"/>
                <w:sz w:val="20"/>
                <w:szCs w:val="20"/>
              </w:rPr>
            </w:pPr>
            <w:r w:rsidRPr="004650F2">
              <w:rPr>
                <w:rFonts w:ascii="Times New Roman" w:hAnsi="Times New Roman" w:cs="Times New Roman"/>
                <w:sz w:val="20"/>
                <w:szCs w:val="20"/>
              </w:rPr>
              <w:t>'Miscellaneous/Other', 'Department of Corrections',</w:t>
            </w:r>
          </w:p>
          <w:p w14:paraId="62E7B0DD" w14:textId="224DA416" w:rsidR="0086542B" w:rsidRPr="004650F2" w:rsidRDefault="0086542B" w:rsidP="00680236">
            <w:pPr>
              <w:ind w:firstLine="25"/>
              <w:jc w:val="both"/>
              <w:rPr>
                <w:rFonts w:ascii="Times New Roman" w:hAnsi="Times New Roman" w:cs="Times New Roman"/>
                <w:sz w:val="20"/>
                <w:szCs w:val="20"/>
              </w:rPr>
            </w:pPr>
            <w:r w:rsidRPr="004650F2">
              <w:rPr>
                <w:rFonts w:ascii="Times New Roman" w:hAnsi="Times New Roman" w:cs="Times New Roman"/>
                <w:sz w:val="20"/>
                <w:szCs w:val="20"/>
              </w:rPr>
              <w:t>'Managed Care', 'Unspecified'</w:t>
            </w:r>
          </w:p>
        </w:tc>
        <w:tc>
          <w:tcPr>
            <w:tcW w:w="1182" w:type="dxa"/>
          </w:tcPr>
          <w:p w14:paraId="2AC9641C" w14:textId="432E1C99" w:rsidR="008922C7" w:rsidRPr="004650F2" w:rsidRDefault="0086542B" w:rsidP="00680236">
            <w:pPr>
              <w:jc w:val="both"/>
              <w:rPr>
                <w:rFonts w:ascii="Times New Roman" w:hAnsi="Times New Roman" w:cs="Times New Roman"/>
                <w:sz w:val="20"/>
                <w:szCs w:val="20"/>
              </w:rPr>
            </w:pPr>
            <w:r w:rsidRPr="004650F2">
              <w:rPr>
                <w:rFonts w:ascii="Times New Roman" w:hAnsi="Times New Roman" w:cs="Times New Roman"/>
                <w:sz w:val="20"/>
                <w:szCs w:val="20"/>
              </w:rPr>
              <w:t>category</w:t>
            </w:r>
          </w:p>
        </w:tc>
      </w:tr>
      <w:tr w:rsidR="008922C7" w:rsidRPr="004650F2" w14:paraId="61B5CE03" w14:textId="0B124F9B" w:rsidTr="00624281">
        <w:trPr>
          <w:trHeight w:val="144"/>
        </w:trPr>
        <w:tc>
          <w:tcPr>
            <w:tcW w:w="2785" w:type="dxa"/>
            <w:noWrap/>
            <w:hideMark/>
          </w:tcPr>
          <w:p w14:paraId="74CFC497" w14:textId="77777777" w:rsidR="008922C7" w:rsidRPr="004650F2" w:rsidRDefault="008922C7" w:rsidP="00680236">
            <w:pPr>
              <w:jc w:val="both"/>
              <w:rPr>
                <w:rFonts w:ascii="Times New Roman" w:hAnsi="Times New Roman" w:cs="Times New Roman"/>
                <w:sz w:val="20"/>
                <w:szCs w:val="20"/>
              </w:rPr>
            </w:pPr>
            <w:r w:rsidRPr="004650F2">
              <w:rPr>
                <w:rFonts w:ascii="Times New Roman" w:hAnsi="Times New Roman" w:cs="Times New Roman"/>
                <w:sz w:val="20"/>
                <w:szCs w:val="20"/>
              </w:rPr>
              <w:t>Payment Typology 2</w:t>
            </w:r>
          </w:p>
        </w:tc>
        <w:tc>
          <w:tcPr>
            <w:tcW w:w="2430" w:type="dxa"/>
          </w:tcPr>
          <w:p w14:paraId="5F8B57F4" w14:textId="77777777" w:rsidR="0086542B" w:rsidRPr="004650F2" w:rsidRDefault="0086542B" w:rsidP="00680236">
            <w:pPr>
              <w:jc w:val="both"/>
              <w:rPr>
                <w:rFonts w:ascii="Times New Roman" w:hAnsi="Times New Roman" w:cs="Times New Roman"/>
                <w:sz w:val="20"/>
                <w:szCs w:val="20"/>
              </w:rPr>
            </w:pPr>
            <w:r w:rsidRPr="004650F2">
              <w:rPr>
                <w:rFonts w:ascii="Times New Roman" w:hAnsi="Times New Roman" w:cs="Times New Roman"/>
                <w:sz w:val="20"/>
                <w:szCs w:val="20"/>
              </w:rPr>
              <w:t xml:space="preserve">Allows more particularity </w:t>
            </w:r>
            <w:r w:rsidRPr="004650F2">
              <w:rPr>
                <w:rFonts w:ascii="Times New Roman" w:hAnsi="Times New Roman" w:cs="Times New Roman"/>
                <w:sz w:val="20"/>
                <w:szCs w:val="20"/>
              </w:rPr>
              <w:lastRenderedPageBreak/>
              <w:t>for the source of payment</w:t>
            </w:r>
          </w:p>
          <w:p w14:paraId="6E7B6E09" w14:textId="4686DF7F" w:rsidR="008922C7" w:rsidRPr="004650F2" w:rsidRDefault="0086542B" w:rsidP="00680236">
            <w:pPr>
              <w:jc w:val="both"/>
              <w:rPr>
                <w:rFonts w:ascii="Times New Roman" w:hAnsi="Times New Roman" w:cs="Times New Roman"/>
                <w:sz w:val="20"/>
                <w:szCs w:val="20"/>
              </w:rPr>
            </w:pPr>
            <w:r w:rsidRPr="004650F2">
              <w:rPr>
                <w:rFonts w:ascii="Times New Roman" w:hAnsi="Times New Roman" w:cs="Times New Roman"/>
                <w:sz w:val="20"/>
                <w:szCs w:val="20"/>
              </w:rPr>
              <w:t xml:space="preserve">classification. </w:t>
            </w:r>
          </w:p>
        </w:tc>
        <w:tc>
          <w:tcPr>
            <w:tcW w:w="2233" w:type="dxa"/>
          </w:tcPr>
          <w:p w14:paraId="526265D0" w14:textId="2D8E5358" w:rsidR="008922C7" w:rsidRPr="004650F2" w:rsidRDefault="0086542B" w:rsidP="00680236">
            <w:pPr>
              <w:jc w:val="both"/>
              <w:rPr>
                <w:rFonts w:ascii="Times New Roman" w:hAnsi="Times New Roman" w:cs="Times New Roman"/>
                <w:sz w:val="20"/>
                <w:szCs w:val="20"/>
              </w:rPr>
            </w:pPr>
            <w:r w:rsidRPr="004650F2">
              <w:rPr>
                <w:rFonts w:ascii="Times New Roman" w:hAnsi="Times New Roman" w:cs="Times New Roman"/>
                <w:sz w:val="20"/>
                <w:szCs w:val="20"/>
              </w:rPr>
              <w:lastRenderedPageBreak/>
              <w:t>same as above</w:t>
            </w:r>
          </w:p>
        </w:tc>
        <w:tc>
          <w:tcPr>
            <w:tcW w:w="1182" w:type="dxa"/>
          </w:tcPr>
          <w:p w14:paraId="5884A115" w14:textId="661ECC0C" w:rsidR="008922C7" w:rsidRPr="004650F2" w:rsidRDefault="0086542B" w:rsidP="00680236">
            <w:pPr>
              <w:jc w:val="both"/>
              <w:rPr>
                <w:rFonts w:ascii="Times New Roman" w:hAnsi="Times New Roman" w:cs="Times New Roman"/>
                <w:sz w:val="20"/>
                <w:szCs w:val="20"/>
              </w:rPr>
            </w:pPr>
            <w:r w:rsidRPr="004650F2">
              <w:rPr>
                <w:rFonts w:ascii="Times New Roman" w:hAnsi="Times New Roman" w:cs="Times New Roman"/>
                <w:sz w:val="20"/>
                <w:szCs w:val="20"/>
              </w:rPr>
              <w:t>category</w:t>
            </w:r>
          </w:p>
        </w:tc>
      </w:tr>
      <w:tr w:rsidR="008922C7" w:rsidRPr="004650F2" w14:paraId="0F3DE6CE" w14:textId="7324902C" w:rsidTr="00624281">
        <w:trPr>
          <w:trHeight w:val="144"/>
        </w:trPr>
        <w:tc>
          <w:tcPr>
            <w:tcW w:w="2785" w:type="dxa"/>
            <w:noWrap/>
            <w:hideMark/>
          </w:tcPr>
          <w:p w14:paraId="16AD3E5B" w14:textId="77777777" w:rsidR="008922C7" w:rsidRPr="004650F2" w:rsidRDefault="008922C7" w:rsidP="00680236">
            <w:pPr>
              <w:jc w:val="both"/>
              <w:rPr>
                <w:rFonts w:ascii="Times New Roman" w:hAnsi="Times New Roman" w:cs="Times New Roman"/>
                <w:sz w:val="20"/>
                <w:szCs w:val="20"/>
              </w:rPr>
            </w:pPr>
            <w:r w:rsidRPr="004650F2">
              <w:rPr>
                <w:rFonts w:ascii="Times New Roman" w:hAnsi="Times New Roman" w:cs="Times New Roman"/>
                <w:sz w:val="20"/>
                <w:szCs w:val="20"/>
              </w:rPr>
              <w:lastRenderedPageBreak/>
              <w:t>Payment Typology 3</w:t>
            </w:r>
          </w:p>
        </w:tc>
        <w:tc>
          <w:tcPr>
            <w:tcW w:w="2430" w:type="dxa"/>
          </w:tcPr>
          <w:p w14:paraId="01432B5D" w14:textId="6B43F115" w:rsidR="008922C7" w:rsidRPr="004650F2" w:rsidRDefault="0086542B" w:rsidP="00680236">
            <w:pPr>
              <w:jc w:val="both"/>
              <w:rPr>
                <w:rFonts w:ascii="Times New Roman" w:hAnsi="Times New Roman" w:cs="Times New Roman"/>
                <w:sz w:val="20"/>
                <w:szCs w:val="20"/>
              </w:rPr>
            </w:pPr>
            <w:r w:rsidRPr="004650F2">
              <w:rPr>
                <w:rFonts w:ascii="Times New Roman" w:hAnsi="Times New Roman" w:cs="Times New Roman"/>
                <w:sz w:val="20"/>
                <w:szCs w:val="20"/>
              </w:rPr>
              <w:t xml:space="preserve">Allows classification at highest level of specificity </w:t>
            </w:r>
          </w:p>
        </w:tc>
        <w:tc>
          <w:tcPr>
            <w:tcW w:w="2233" w:type="dxa"/>
          </w:tcPr>
          <w:p w14:paraId="34174328" w14:textId="525148AC" w:rsidR="008922C7" w:rsidRPr="004650F2" w:rsidRDefault="0086542B" w:rsidP="00680236">
            <w:pPr>
              <w:jc w:val="both"/>
              <w:rPr>
                <w:rFonts w:ascii="Times New Roman" w:hAnsi="Times New Roman" w:cs="Times New Roman"/>
                <w:sz w:val="20"/>
                <w:szCs w:val="20"/>
              </w:rPr>
            </w:pPr>
            <w:r w:rsidRPr="004650F2">
              <w:rPr>
                <w:rFonts w:ascii="Times New Roman" w:hAnsi="Times New Roman" w:cs="Times New Roman"/>
                <w:sz w:val="20"/>
                <w:szCs w:val="20"/>
              </w:rPr>
              <w:t>same as above</w:t>
            </w:r>
          </w:p>
        </w:tc>
        <w:tc>
          <w:tcPr>
            <w:tcW w:w="1182" w:type="dxa"/>
          </w:tcPr>
          <w:p w14:paraId="5CBBD740" w14:textId="71440C1B" w:rsidR="008922C7" w:rsidRPr="004650F2" w:rsidRDefault="0086542B" w:rsidP="00680236">
            <w:pPr>
              <w:jc w:val="both"/>
              <w:rPr>
                <w:rFonts w:ascii="Times New Roman" w:hAnsi="Times New Roman" w:cs="Times New Roman"/>
                <w:sz w:val="20"/>
                <w:szCs w:val="20"/>
              </w:rPr>
            </w:pPr>
            <w:r w:rsidRPr="004650F2">
              <w:rPr>
                <w:rFonts w:ascii="Times New Roman" w:hAnsi="Times New Roman" w:cs="Times New Roman"/>
                <w:sz w:val="20"/>
                <w:szCs w:val="20"/>
              </w:rPr>
              <w:t>category</w:t>
            </w:r>
          </w:p>
        </w:tc>
      </w:tr>
      <w:tr w:rsidR="008922C7" w:rsidRPr="004650F2" w14:paraId="341D8476" w14:textId="2D3DA86A" w:rsidTr="00624281">
        <w:trPr>
          <w:trHeight w:val="144"/>
        </w:trPr>
        <w:tc>
          <w:tcPr>
            <w:tcW w:w="2785" w:type="dxa"/>
            <w:noWrap/>
            <w:hideMark/>
          </w:tcPr>
          <w:p w14:paraId="54CC13B9" w14:textId="77777777" w:rsidR="008922C7" w:rsidRPr="004650F2" w:rsidRDefault="008922C7" w:rsidP="00680236">
            <w:pPr>
              <w:jc w:val="both"/>
              <w:rPr>
                <w:rFonts w:ascii="Times New Roman" w:hAnsi="Times New Roman" w:cs="Times New Roman"/>
                <w:sz w:val="20"/>
                <w:szCs w:val="20"/>
              </w:rPr>
            </w:pPr>
            <w:r w:rsidRPr="004650F2">
              <w:rPr>
                <w:rFonts w:ascii="Times New Roman" w:hAnsi="Times New Roman" w:cs="Times New Roman"/>
                <w:sz w:val="20"/>
                <w:szCs w:val="20"/>
              </w:rPr>
              <w:t>Attending Provider License Number</w:t>
            </w:r>
          </w:p>
        </w:tc>
        <w:tc>
          <w:tcPr>
            <w:tcW w:w="2430" w:type="dxa"/>
          </w:tcPr>
          <w:p w14:paraId="11A8738F" w14:textId="5E3D13A8" w:rsidR="008922C7" w:rsidRPr="004650F2" w:rsidRDefault="0086542B" w:rsidP="00680236">
            <w:pPr>
              <w:jc w:val="both"/>
              <w:rPr>
                <w:rFonts w:ascii="Times New Roman" w:hAnsi="Times New Roman" w:cs="Times New Roman"/>
                <w:sz w:val="20"/>
                <w:szCs w:val="20"/>
              </w:rPr>
            </w:pPr>
            <w:r w:rsidRPr="004650F2">
              <w:rPr>
                <w:rFonts w:ascii="Times New Roman" w:hAnsi="Times New Roman" w:cs="Times New Roman"/>
                <w:sz w:val="20"/>
                <w:szCs w:val="20"/>
              </w:rPr>
              <w:t>Used to recognize the physician or</w:t>
            </w:r>
            <w:r w:rsidR="00E20B59" w:rsidRPr="004650F2">
              <w:rPr>
                <w:rFonts w:ascii="Times New Roman" w:hAnsi="Times New Roman" w:cs="Times New Roman"/>
                <w:sz w:val="20"/>
                <w:szCs w:val="20"/>
              </w:rPr>
              <w:t xml:space="preserve"> </w:t>
            </w:r>
            <w:r w:rsidRPr="004650F2">
              <w:rPr>
                <w:rFonts w:ascii="Times New Roman" w:hAnsi="Times New Roman" w:cs="Times New Roman"/>
                <w:sz w:val="20"/>
                <w:szCs w:val="20"/>
              </w:rPr>
              <w:t>other health care</w:t>
            </w:r>
            <w:r w:rsidR="00E20B59" w:rsidRPr="004650F2">
              <w:rPr>
                <w:rFonts w:ascii="Times New Roman" w:hAnsi="Times New Roman" w:cs="Times New Roman"/>
                <w:sz w:val="20"/>
                <w:szCs w:val="20"/>
              </w:rPr>
              <w:t xml:space="preserve"> </w:t>
            </w:r>
            <w:r w:rsidRPr="004650F2">
              <w:rPr>
                <w:rFonts w:ascii="Times New Roman" w:hAnsi="Times New Roman" w:cs="Times New Roman"/>
                <w:sz w:val="20"/>
                <w:szCs w:val="20"/>
              </w:rPr>
              <w:t xml:space="preserve">professional </w:t>
            </w:r>
            <w:r w:rsidR="00E20B59" w:rsidRPr="004650F2">
              <w:rPr>
                <w:rFonts w:ascii="Times New Roman" w:hAnsi="Times New Roman" w:cs="Times New Roman"/>
                <w:sz w:val="20"/>
                <w:szCs w:val="20"/>
              </w:rPr>
              <w:t xml:space="preserve"> </w:t>
            </w:r>
            <w:r w:rsidRPr="004650F2">
              <w:rPr>
                <w:rFonts w:ascii="Times New Roman" w:hAnsi="Times New Roman" w:cs="Times New Roman"/>
                <w:sz w:val="20"/>
                <w:szCs w:val="20"/>
              </w:rPr>
              <w:t>mainly responsible for the care of</w:t>
            </w:r>
            <w:r w:rsidR="00E20B59" w:rsidRPr="004650F2">
              <w:rPr>
                <w:rFonts w:ascii="Times New Roman" w:hAnsi="Times New Roman" w:cs="Times New Roman"/>
                <w:sz w:val="20"/>
                <w:szCs w:val="20"/>
              </w:rPr>
              <w:t xml:space="preserve"> </w:t>
            </w:r>
            <w:r w:rsidRPr="004650F2">
              <w:rPr>
                <w:rFonts w:ascii="Times New Roman" w:hAnsi="Times New Roman" w:cs="Times New Roman"/>
                <w:sz w:val="20"/>
                <w:szCs w:val="20"/>
              </w:rPr>
              <w:t>the patient</w:t>
            </w:r>
          </w:p>
        </w:tc>
        <w:tc>
          <w:tcPr>
            <w:tcW w:w="2233" w:type="dxa"/>
          </w:tcPr>
          <w:p w14:paraId="4B81EF69" w14:textId="6827EB8C" w:rsidR="008922C7" w:rsidRPr="004650F2" w:rsidRDefault="00E20B59" w:rsidP="00680236">
            <w:pPr>
              <w:jc w:val="both"/>
              <w:rPr>
                <w:rFonts w:ascii="Times New Roman" w:hAnsi="Times New Roman" w:cs="Times New Roman"/>
                <w:sz w:val="20"/>
                <w:szCs w:val="20"/>
              </w:rPr>
            </w:pPr>
            <w:r w:rsidRPr="004650F2">
              <w:rPr>
                <w:rFonts w:ascii="Times New Roman" w:hAnsi="Times New Roman" w:cs="Times New Roman"/>
                <w:sz w:val="20"/>
                <w:szCs w:val="20"/>
              </w:rPr>
              <w:t>/</w:t>
            </w:r>
          </w:p>
        </w:tc>
        <w:tc>
          <w:tcPr>
            <w:tcW w:w="1182" w:type="dxa"/>
          </w:tcPr>
          <w:p w14:paraId="3172AF25" w14:textId="5E8439B1" w:rsidR="008922C7" w:rsidRPr="004650F2" w:rsidRDefault="00E20B59" w:rsidP="00680236">
            <w:pPr>
              <w:jc w:val="both"/>
              <w:rPr>
                <w:rFonts w:ascii="Times New Roman" w:hAnsi="Times New Roman" w:cs="Times New Roman"/>
                <w:sz w:val="20"/>
                <w:szCs w:val="20"/>
              </w:rPr>
            </w:pPr>
            <w:r w:rsidRPr="004650F2">
              <w:rPr>
                <w:rFonts w:ascii="Times New Roman" w:hAnsi="Times New Roman" w:cs="Times New Roman"/>
                <w:sz w:val="20"/>
                <w:szCs w:val="20"/>
              </w:rPr>
              <w:t>/</w:t>
            </w:r>
          </w:p>
        </w:tc>
      </w:tr>
      <w:tr w:rsidR="008922C7" w:rsidRPr="004650F2" w14:paraId="2F43BB19" w14:textId="17B5E09B" w:rsidTr="00624281">
        <w:trPr>
          <w:trHeight w:val="144"/>
        </w:trPr>
        <w:tc>
          <w:tcPr>
            <w:tcW w:w="2785" w:type="dxa"/>
            <w:noWrap/>
            <w:hideMark/>
          </w:tcPr>
          <w:p w14:paraId="6B6F7E0D" w14:textId="77777777" w:rsidR="008922C7" w:rsidRPr="004650F2" w:rsidRDefault="008922C7" w:rsidP="00680236">
            <w:pPr>
              <w:jc w:val="both"/>
              <w:rPr>
                <w:rFonts w:ascii="Times New Roman" w:hAnsi="Times New Roman" w:cs="Times New Roman"/>
                <w:sz w:val="20"/>
                <w:szCs w:val="20"/>
              </w:rPr>
            </w:pPr>
            <w:r w:rsidRPr="004650F2">
              <w:rPr>
                <w:rFonts w:ascii="Times New Roman" w:hAnsi="Times New Roman" w:cs="Times New Roman"/>
                <w:sz w:val="20"/>
                <w:szCs w:val="20"/>
              </w:rPr>
              <w:t>Operating Provider License Number</w:t>
            </w:r>
          </w:p>
        </w:tc>
        <w:tc>
          <w:tcPr>
            <w:tcW w:w="2430" w:type="dxa"/>
          </w:tcPr>
          <w:p w14:paraId="0FFE0EEA" w14:textId="5E8FA08E" w:rsidR="008922C7" w:rsidRPr="004650F2" w:rsidRDefault="00E20B59" w:rsidP="00680236">
            <w:pPr>
              <w:jc w:val="both"/>
              <w:rPr>
                <w:rFonts w:ascii="Times New Roman" w:hAnsi="Times New Roman" w:cs="Times New Roman"/>
                <w:sz w:val="20"/>
                <w:szCs w:val="20"/>
              </w:rPr>
            </w:pPr>
            <w:r w:rsidRPr="004650F2">
              <w:rPr>
                <w:rFonts w:ascii="Times New Roman" w:hAnsi="Times New Roman" w:cs="Times New Roman"/>
                <w:sz w:val="20"/>
                <w:szCs w:val="20"/>
              </w:rPr>
              <w:t>For operation legally</w:t>
            </w:r>
          </w:p>
        </w:tc>
        <w:tc>
          <w:tcPr>
            <w:tcW w:w="2233" w:type="dxa"/>
          </w:tcPr>
          <w:p w14:paraId="390AEA27" w14:textId="0B7751A1" w:rsidR="008922C7" w:rsidRPr="004650F2" w:rsidRDefault="00E20B59" w:rsidP="00680236">
            <w:pPr>
              <w:jc w:val="both"/>
              <w:rPr>
                <w:rFonts w:ascii="Times New Roman" w:hAnsi="Times New Roman" w:cs="Times New Roman"/>
                <w:sz w:val="20"/>
                <w:szCs w:val="20"/>
              </w:rPr>
            </w:pPr>
            <w:r w:rsidRPr="004650F2">
              <w:rPr>
                <w:rFonts w:ascii="Times New Roman" w:hAnsi="Times New Roman" w:cs="Times New Roman"/>
                <w:sz w:val="20"/>
                <w:szCs w:val="20"/>
              </w:rPr>
              <w:t>/</w:t>
            </w:r>
          </w:p>
        </w:tc>
        <w:tc>
          <w:tcPr>
            <w:tcW w:w="1182" w:type="dxa"/>
          </w:tcPr>
          <w:p w14:paraId="37765CB2" w14:textId="7B8345FB" w:rsidR="008922C7" w:rsidRPr="004650F2" w:rsidRDefault="00E20B59" w:rsidP="00680236">
            <w:pPr>
              <w:jc w:val="both"/>
              <w:rPr>
                <w:rFonts w:ascii="Times New Roman" w:hAnsi="Times New Roman" w:cs="Times New Roman"/>
                <w:sz w:val="20"/>
                <w:szCs w:val="20"/>
              </w:rPr>
            </w:pPr>
            <w:r w:rsidRPr="004650F2">
              <w:rPr>
                <w:rFonts w:ascii="Times New Roman" w:hAnsi="Times New Roman" w:cs="Times New Roman"/>
                <w:sz w:val="20"/>
                <w:szCs w:val="20"/>
              </w:rPr>
              <w:t>/</w:t>
            </w:r>
          </w:p>
        </w:tc>
      </w:tr>
      <w:tr w:rsidR="008922C7" w:rsidRPr="004650F2" w14:paraId="0954B6CA" w14:textId="52CEEFF4" w:rsidTr="00624281">
        <w:trPr>
          <w:trHeight w:val="144"/>
        </w:trPr>
        <w:tc>
          <w:tcPr>
            <w:tcW w:w="2785" w:type="dxa"/>
            <w:noWrap/>
            <w:hideMark/>
          </w:tcPr>
          <w:p w14:paraId="546D8A05" w14:textId="77777777" w:rsidR="008922C7" w:rsidRPr="004650F2" w:rsidRDefault="008922C7" w:rsidP="00680236">
            <w:pPr>
              <w:jc w:val="both"/>
              <w:rPr>
                <w:rFonts w:ascii="Times New Roman" w:hAnsi="Times New Roman" w:cs="Times New Roman"/>
                <w:sz w:val="20"/>
                <w:szCs w:val="20"/>
              </w:rPr>
            </w:pPr>
            <w:r w:rsidRPr="004650F2">
              <w:rPr>
                <w:rFonts w:ascii="Times New Roman" w:hAnsi="Times New Roman" w:cs="Times New Roman"/>
                <w:sz w:val="20"/>
                <w:szCs w:val="20"/>
              </w:rPr>
              <w:t>Other Provider License Number</w:t>
            </w:r>
          </w:p>
        </w:tc>
        <w:tc>
          <w:tcPr>
            <w:tcW w:w="2430" w:type="dxa"/>
          </w:tcPr>
          <w:p w14:paraId="22CC8F62" w14:textId="470F55F5" w:rsidR="008922C7" w:rsidRPr="004650F2" w:rsidRDefault="00E20B59" w:rsidP="00680236">
            <w:pPr>
              <w:jc w:val="both"/>
              <w:rPr>
                <w:rFonts w:ascii="Times New Roman" w:hAnsi="Times New Roman" w:cs="Times New Roman"/>
                <w:sz w:val="20"/>
                <w:szCs w:val="20"/>
              </w:rPr>
            </w:pPr>
            <w:r w:rsidRPr="004650F2">
              <w:rPr>
                <w:rFonts w:ascii="Times New Roman" w:hAnsi="Times New Roman" w:cs="Times New Roman"/>
                <w:sz w:val="20"/>
                <w:szCs w:val="20"/>
              </w:rPr>
              <w:t>/</w:t>
            </w:r>
          </w:p>
        </w:tc>
        <w:tc>
          <w:tcPr>
            <w:tcW w:w="2233" w:type="dxa"/>
          </w:tcPr>
          <w:p w14:paraId="240AD43F" w14:textId="326160D6" w:rsidR="008922C7" w:rsidRPr="004650F2" w:rsidRDefault="00E20B59" w:rsidP="00680236">
            <w:pPr>
              <w:jc w:val="both"/>
              <w:rPr>
                <w:rFonts w:ascii="Times New Roman" w:hAnsi="Times New Roman" w:cs="Times New Roman"/>
                <w:sz w:val="20"/>
                <w:szCs w:val="20"/>
              </w:rPr>
            </w:pPr>
            <w:r w:rsidRPr="004650F2">
              <w:rPr>
                <w:rFonts w:ascii="Times New Roman" w:hAnsi="Times New Roman" w:cs="Times New Roman"/>
                <w:sz w:val="20"/>
                <w:szCs w:val="20"/>
              </w:rPr>
              <w:t>/</w:t>
            </w:r>
          </w:p>
        </w:tc>
        <w:tc>
          <w:tcPr>
            <w:tcW w:w="1182" w:type="dxa"/>
          </w:tcPr>
          <w:p w14:paraId="67D854EE" w14:textId="5CCCBA7F" w:rsidR="008922C7" w:rsidRPr="004650F2" w:rsidRDefault="00E20B59" w:rsidP="00680236">
            <w:pPr>
              <w:jc w:val="both"/>
              <w:rPr>
                <w:rFonts w:ascii="Times New Roman" w:hAnsi="Times New Roman" w:cs="Times New Roman"/>
                <w:sz w:val="20"/>
                <w:szCs w:val="20"/>
              </w:rPr>
            </w:pPr>
            <w:r w:rsidRPr="004650F2">
              <w:rPr>
                <w:rFonts w:ascii="Times New Roman" w:hAnsi="Times New Roman" w:cs="Times New Roman"/>
                <w:sz w:val="20"/>
                <w:szCs w:val="20"/>
              </w:rPr>
              <w:t>/</w:t>
            </w:r>
          </w:p>
        </w:tc>
      </w:tr>
      <w:tr w:rsidR="008922C7" w:rsidRPr="004650F2" w14:paraId="025E08E4" w14:textId="713F20E0" w:rsidTr="00624281">
        <w:trPr>
          <w:trHeight w:val="144"/>
        </w:trPr>
        <w:tc>
          <w:tcPr>
            <w:tcW w:w="2785" w:type="dxa"/>
            <w:noWrap/>
            <w:hideMark/>
          </w:tcPr>
          <w:p w14:paraId="11F5161D" w14:textId="77777777" w:rsidR="008922C7" w:rsidRPr="004650F2" w:rsidRDefault="008922C7" w:rsidP="00680236">
            <w:pPr>
              <w:jc w:val="both"/>
              <w:rPr>
                <w:rFonts w:ascii="Times New Roman" w:hAnsi="Times New Roman" w:cs="Times New Roman"/>
                <w:sz w:val="20"/>
                <w:szCs w:val="20"/>
              </w:rPr>
            </w:pPr>
            <w:r w:rsidRPr="004650F2">
              <w:rPr>
                <w:rFonts w:ascii="Times New Roman" w:hAnsi="Times New Roman" w:cs="Times New Roman"/>
                <w:sz w:val="20"/>
                <w:szCs w:val="20"/>
              </w:rPr>
              <w:t>Birth Weight</w:t>
            </w:r>
          </w:p>
        </w:tc>
        <w:tc>
          <w:tcPr>
            <w:tcW w:w="2430" w:type="dxa"/>
          </w:tcPr>
          <w:p w14:paraId="0E023D95" w14:textId="7D112F47" w:rsidR="008922C7" w:rsidRPr="004650F2" w:rsidRDefault="00E20B59" w:rsidP="00680236">
            <w:pPr>
              <w:jc w:val="both"/>
              <w:rPr>
                <w:rFonts w:ascii="Times New Roman" w:hAnsi="Times New Roman" w:cs="Times New Roman"/>
                <w:sz w:val="20"/>
                <w:szCs w:val="20"/>
              </w:rPr>
            </w:pPr>
            <w:r w:rsidRPr="004650F2">
              <w:rPr>
                <w:rFonts w:ascii="Times New Roman" w:hAnsi="Times New Roman" w:cs="Times New Roman"/>
                <w:sz w:val="20"/>
                <w:szCs w:val="20"/>
              </w:rPr>
              <w:t>Birth Weight</w:t>
            </w:r>
          </w:p>
        </w:tc>
        <w:tc>
          <w:tcPr>
            <w:tcW w:w="2233" w:type="dxa"/>
          </w:tcPr>
          <w:p w14:paraId="372E13A9" w14:textId="4A040668" w:rsidR="008922C7" w:rsidRPr="004650F2" w:rsidRDefault="00E20B59" w:rsidP="00680236">
            <w:pPr>
              <w:jc w:val="both"/>
              <w:rPr>
                <w:rFonts w:ascii="Times New Roman" w:hAnsi="Times New Roman" w:cs="Times New Roman"/>
                <w:sz w:val="20"/>
                <w:szCs w:val="20"/>
              </w:rPr>
            </w:pPr>
            <w:r w:rsidRPr="004650F2">
              <w:rPr>
                <w:rFonts w:ascii="Times New Roman" w:hAnsi="Times New Roman" w:cs="Times New Roman"/>
                <w:sz w:val="20"/>
                <w:szCs w:val="20"/>
              </w:rPr>
              <w:t>0-9900</w:t>
            </w:r>
          </w:p>
        </w:tc>
        <w:tc>
          <w:tcPr>
            <w:tcW w:w="1182" w:type="dxa"/>
          </w:tcPr>
          <w:p w14:paraId="1DDD193A" w14:textId="4785CB41" w:rsidR="008922C7" w:rsidRPr="004650F2" w:rsidRDefault="00E20B59" w:rsidP="00680236">
            <w:pPr>
              <w:jc w:val="both"/>
              <w:rPr>
                <w:rFonts w:ascii="Times New Roman" w:hAnsi="Times New Roman" w:cs="Times New Roman"/>
                <w:sz w:val="20"/>
                <w:szCs w:val="20"/>
              </w:rPr>
            </w:pPr>
            <w:r w:rsidRPr="004650F2">
              <w:rPr>
                <w:rFonts w:ascii="Times New Roman" w:hAnsi="Times New Roman" w:cs="Times New Roman"/>
                <w:sz w:val="20"/>
                <w:szCs w:val="20"/>
              </w:rPr>
              <w:t>category</w:t>
            </w:r>
          </w:p>
        </w:tc>
      </w:tr>
      <w:tr w:rsidR="008922C7" w:rsidRPr="004650F2" w14:paraId="302B6BDF" w14:textId="461D969E" w:rsidTr="00624281">
        <w:trPr>
          <w:trHeight w:val="144"/>
        </w:trPr>
        <w:tc>
          <w:tcPr>
            <w:tcW w:w="2785" w:type="dxa"/>
            <w:noWrap/>
            <w:hideMark/>
          </w:tcPr>
          <w:p w14:paraId="6C87C8B3" w14:textId="77777777" w:rsidR="008922C7" w:rsidRPr="004650F2" w:rsidRDefault="008922C7" w:rsidP="00680236">
            <w:pPr>
              <w:jc w:val="both"/>
              <w:rPr>
                <w:rFonts w:ascii="Times New Roman" w:hAnsi="Times New Roman" w:cs="Times New Roman"/>
                <w:sz w:val="20"/>
                <w:szCs w:val="20"/>
              </w:rPr>
            </w:pPr>
            <w:r w:rsidRPr="004650F2">
              <w:rPr>
                <w:rFonts w:ascii="Times New Roman" w:hAnsi="Times New Roman" w:cs="Times New Roman"/>
                <w:sz w:val="20"/>
                <w:szCs w:val="20"/>
              </w:rPr>
              <w:t>Abortion Edit Indicator</w:t>
            </w:r>
          </w:p>
        </w:tc>
        <w:tc>
          <w:tcPr>
            <w:tcW w:w="2430" w:type="dxa"/>
          </w:tcPr>
          <w:p w14:paraId="55C4D41E" w14:textId="580398DE" w:rsidR="008922C7" w:rsidRPr="004650F2" w:rsidRDefault="00E20B59" w:rsidP="00680236">
            <w:pPr>
              <w:jc w:val="both"/>
              <w:rPr>
                <w:rFonts w:ascii="Times New Roman" w:hAnsi="Times New Roman" w:cs="Times New Roman"/>
                <w:sz w:val="20"/>
                <w:szCs w:val="20"/>
              </w:rPr>
            </w:pPr>
            <w:r w:rsidRPr="004650F2">
              <w:rPr>
                <w:rFonts w:ascii="Times New Roman" w:hAnsi="Times New Roman" w:cs="Times New Roman"/>
                <w:sz w:val="20"/>
                <w:szCs w:val="20"/>
              </w:rPr>
              <w:t xml:space="preserve">Whether the patient has </w:t>
            </w:r>
            <w:r w:rsidR="00807434">
              <w:rPr>
                <w:rFonts w:ascii="Times New Roman" w:hAnsi="Times New Roman" w:cs="Times New Roman"/>
                <w:sz w:val="20"/>
                <w:szCs w:val="20"/>
              </w:rPr>
              <w:t xml:space="preserve">an </w:t>
            </w:r>
            <w:r w:rsidRPr="004650F2">
              <w:rPr>
                <w:rFonts w:ascii="Times New Roman" w:hAnsi="Times New Roman" w:cs="Times New Roman"/>
                <w:sz w:val="20"/>
                <w:szCs w:val="20"/>
              </w:rPr>
              <w:t>abortion or not.</w:t>
            </w:r>
          </w:p>
        </w:tc>
        <w:tc>
          <w:tcPr>
            <w:tcW w:w="2233" w:type="dxa"/>
          </w:tcPr>
          <w:p w14:paraId="0575D3E3" w14:textId="77777777" w:rsidR="008922C7" w:rsidRPr="004650F2" w:rsidRDefault="00E20B59" w:rsidP="00680236">
            <w:pPr>
              <w:jc w:val="both"/>
              <w:rPr>
                <w:rFonts w:ascii="Times New Roman" w:hAnsi="Times New Roman" w:cs="Times New Roman"/>
                <w:sz w:val="20"/>
                <w:szCs w:val="20"/>
              </w:rPr>
            </w:pPr>
            <w:r w:rsidRPr="004650F2">
              <w:rPr>
                <w:rFonts w:ascii="Times New Roman" w:hAnsi="Times New Roman" w:cs="Times New Roman"/>
                <w:sz w:val="20"/>
                <w:szCs w:val="20"/>
              </w:rPr>
              <w:t>'N'</w:t>
            </w:r>
          </w:p>
          <w:p w14:paraId="22D101C5" w14:textId="73245C5C" w:rsidR="00E20B59" w:rsidRPr="004650F2" w:rsidRDefault="00E20B59" w:rsidP="00680236">
            <w:pPr>
              <w:jc w:val="both"/>
              <w:rPr>
                <w:rFonts w:ascii="Times New Roman" w:hAnsi="Times New Roman" w:cs="Times New Roman"/>
                <w:sz w:val="20"/>
                <w:szCs w:val="20"/>
              </w:rPr>
            </w:pPr>
            <w:r w:rsidRPr="004650F2">
              <w:rPr>
                <w:rFonts w:ascii="Times New Roman" w:hAnsi="Times New Roman" w:cs="Times New Roman"/>
                <w:sz w:val="20"/>
                <w:szCs w:val="20"/>
              </w:rPr>
              <w:t>'Y'</w:t>
            </w:r>
          </w:p>
        </w:tc>
        <w:tc>
          <w:tcPr>
            <w:tcW w:w="1182" w:type="dxa"/>
          </w:tcPr>
          <w:p w14:paraId="78280F5A" w14:textId="02703EA7" w:rsidR="008922C7" w:rsidRPr="004650F2" w:rsidRDefault="00E20B59" w:rsidP="00680236">
            <w:pPr>
              <w:jc w:val="both"/>
              <w:rPr>
                <w:rFonts w:ascii="Times New Roman" w:hAnsi="Times New Roman" w:cs="Times New Roman"/>
                <w:sz w:val="20"/>
                <w:szCs w:val="20"/>
              </w:rPr>
            </w:pPr>
            <w:r w:rsidRPr="004650F2">
              <w:rPr>
                <w:rFonts w:ascii="Times New Roman" w:hAnsi="Times New Roman" w:cs="Times New Roman"/>
                <w:sz w:val="20"/>
                <w:szCs w:val="20"/>
              </w:rPr>
              <w:t>category</w:t>
            </w:r>
          </w:p>
        </w:tc>
      </w:tr>
      <w:tr w:rsidR="008922C7" w:rsidRPr="004650F2" w14:paraId="0F0A69C8" w14:textId="33E1D560" w:rsidTr="00624281">
        <w:trPr>
          <w:trHeight w:val="144"/>
        </w:trPr>
        <w:tc>
          <w:tcPr>
            <w:tcW w:w="2785" w:type="dxa"/>
            <w:noWrap/>
            <w:hideMark/>
          </w:tcPr>
          <w:p w14:paraId="0CD629B3" w14:textId="77777777" w:rsidR="008922C7" w:rsidRPr="004650F2" w:rsidRDefault="008922C7" w:rsidP="00680236">
            <w:pPr>
              <w:jc w:val="both"/>
              <w:rPr>
                <w:rFonts w:ascii="Times New Roman" w:hAnsi="Times New Roman" w:cs="Times New Roman"/>
                <w:sz w:val="20"/>
                <w:szCs w:val="20"/>
              </w:rPr>
            </w:pPr>
            <w:r w:rsidRPr="004650F2">
              <w:rPr>
                <w:rFonts w:ascii="Times New Roman" w:hAnsi="Times New Roman" w:cs="Times New Roman"/>
                <w:sz w:val="20"/>
                <w:szCs w:val="20"/>
              </w:rPr>
              <w:t>Emergency Department Indicator</w:t>
            </w:r>
          </w:p>
        </w:tc>
        <w:tc>
          <w:tcPr>
            <w:tcW w:w="2430" w:type="dxa"/>
          </w:tcPr>
          <w:p w14:paraId="5B6D1400" w14:textId="2186E4B4" w:rsidR="008922C7" w:rsidRPr="004650F2" w:rsidRDefault="00E20B59" w:rsidP="00680236">
            <w:pPr>
              <w:jc w:val="both"/>
              <w:rPr>
                <w:rFonts w:ascii="Times New Roman" w:hAnsi="Times New Roman" w:cs="Times New Roman"/>
                <w:sz w:val="20"/>
                <w:szCs w:val="20"/>
              </w:rPr>
            </w:pPr>
            <w:r w:rsidRPr="004650F2">
              <w:rPr>
                <w:rFonts w:ascii="Times New Roman" w:hAnsi="Times New Roman" w:cs="Times New Roman"/>
                <w:sz w:val="20"/>
                <w:szCs w:val="20"/>
              </w:rPr>
              <w:t>/</w:t>
            </w:r>
          </w:p>
        </w:tc>
        <w:tc>
          <w:tcPr>
            <w:tcW w:w="2233" w:type="dxa"/>
          </w:tcPr>
          <w:p w14:paraId="2341582F" w14:textId="4F008EE1" w:rsidR="008922C7" w:rsidRPr="004650F2" w:rsidRDefault="00E20B59" w:rsidP="00680236">
            <w:pPr>
              <w:jc w:val="both"/>
              <w:rPr>
                <w:rFonts w:ascii="Times New Roman" w:hAnsi="Times New Roman" w:cs="Times New Roman"/>
                <w:sz w:val="20"/>
                <w:szCs w:val="20"/>
              </w:rPr>
            </w:pPr>
            <w:r w:rsidRPr="004650F2">
              <w:rPr>
                <w:rFonts w:ascii="Times New Roman" w:hAnsi="Times New Roman" w:cs="Times New Roman"/>
                <w:sz w:val="20"/>
                <w:szCs w:val="20"/>
              </w:rPr>
              <w:t>/</w:t>
            </w:r>
          </w:p>
        </w:tc>
        <w:tc>
          <w:tcPr>
            <w:tcW w:w="1182" w:type="dxa"/>
          </w:tcPr>
          <w:p w14:paraId="79C38A14" w14:textId="63761E22" w:rsidR="008922C7" w:rsidRPr="004650F2" w:rsidRDefault="00E20B59" w:rsidP="00680236">
            <w:pPr>
              <w:jc w:val="both"/>
              <w:rPr>
                <w:rFonts w:ascii="Times New Roman" w:hAnsi="Times New Roman" w:cs="Times New Roman"/>
                <w:sz w:val="20"/>
                <w:szCs w:val="20"/>
              </w:rPr>
            </w:pPr>
            <w:r w:rsidRPr="004650F2">
              <w:rPr>
                <w:rFonts w:ascii="Times New Roman" w:hAnsi="Times New Roman" w:cs="Times New Roman"/>
                <w:sz w:val="20"/>
                <w:szCs w:val="20"/>
              </w:rPr>
              <w:t>/</w:t>
            </w:r>
          </w:p>
        </w:tc>
      </w:tr>
      <w:tr w:rsidR="008922C7" w:rsidRPr="004650F2" w14:paraId="284CAEAD" w14:textId="5D952909" w:rsidTr="00624281">
        <w:trPr>
          <w:trHeight w:val="144"/>
        </w:trPr>
        <w:tc>
          <w:tcPr>
            <w:tcW w:w="2785" w:type="dxa"/>
            <w:noWrap/>
            <w:hideMark/>
          </w:tcPr>
          <w:p w14:paraId="1D88E883" w14:textId="77777777" w:rsidR="008922C7" w:rsidRPr="004650F2" w:rsidRDefault="008922C7" w:rsidP="00680236">
            <w:pPr>
              <w:jc w:val="both"/>
              <w:rPr>
                <w:rFonts w:ascii="Times New Roman" w:hAnsi="Times New Roman" w:cs="Times New Roman"/>
                <w:sz w:val="20"/>
                <w:szCs w:val="20"/>
              </w:rPr>
            </w:pPr>
            <w:r w:rsidRPr="004650F2">
              <w:rPr>
                <w:rFonts w:ascii="Times New Roman" w:hAnsi="Times New Roman" w:cs="Times New Roman"/>
                <w:sz w:val="20"/>
                <w:szCs w:val="20"/>
              </w:rPr>
              <w:t>Total Charges</w:t>
            </w:r>
          </w:p>
        </w:tc>
        <w:tc>
          <w:tcPr>
            <w:tcW w:w="2430" w:type="dxa"/>
          </w:tcPr>
          <w:p w14:paraId="14178B8A" w14:textId="23439888" w:rsidR="008922C7" w:rsidRPr="004650F2" w:rsidRDefault="00E20B59" w:rsidP="00680236">
            <w:pPr>
              <w:jc w:val="both"/>
              <w:rPr>
                <w:rFonts w:ascii="Times New Roman" w:hAnsi="Times New Roman" w:cs="Times New Roman"/>
                <w:sz w:val="20"/>
                <w:szCs w:val="20"/>
              </w:rPr>
            </w:pPr>
            <w:r w:rsidRPr="004650F2">
              <w:rPr>
                <w:rFonts w:ascii="Times New Roman" w:hAnsi="Times New Roman" w:cs="Times New Roman"/>
                <w:sz w:val="20"/>
                <w:szCs w:val="20"/>
              </w:rPr>
              <w:t>The initial, individual list prices</w:t>
            </w:r>
          </w:p>
        </w:tc>
        <w:tc>
          <w:tcPr>
            <w:tcW w:w="2233" w:type="dxa"/>
          </w:tcPr>
          <w:p w14:paraId="76A2300B" w14:textId="733F6934" w:rsidR="008922C7" w:rsidRPr="004650F2" w:rsidRDefault="00E20B59" w:rsidP="00680236">
            <w:pPr>
              <w:jc w:val="both"/>
              <w:rPr>
                <w:rFonts w:ascii="Times New Roman" w:hAnsi="Times New Roman" w:cs="Times New Roman"/>
                <w:sz w:val="20"/>
                <w:szCs w:val="20"/>
              </w:rPr>
            </w:pPr>
            <w:r w:rsidRPr="004650F2">
              <w:rPr>
                <w:rFonts w:ascii="Times New Roman" w:hAnsi="Times New Roman" w:cs="Times New Roman"/>
                <w:sz w:val="20"/>
                <w:szCs w:val="20"/>
              </w:rPr>
              <w:t>/</w:t>
            </w:r>
          </w:p>
        </w:tc>
        <w:tc>
          <w:tcPr>
            <w:tcW w:w="1182" w:type="dxa"/>
          </w:tcPr>
          <w:p w14:paraId="3E541D34" w14:textId="1606E4DE" w:rsidR="008922C7" w:rsidRPr="004650F2" w:rsidRDefault="00E20B59" w:rsidP="00680236">
            <w:pPr>
              <w:jc w:val="both"/>
              <w:rPr>
                <w:rFonts w:ascii="Times New Roman" w:hAnsi="Times New Roman" w:cs="Times New Roman"/>
                <w:sz w:val="20"/>
                <w:szCs w:val="20"/>
              </w:rPr>
            </w:pPr>
            <w:r w:rsidRPr="004650F2">
              <w:rPr>
                <w:rFonts w:ascii="Times New Roman" w:hAnsi="Times New Roman" w:cs="Times New Roman"/>
                <w:sz w:val="20"/>
                <w:szCs w:val="20"/>
              </w:rPr>
              <w:t>continuous</w:t>
            </w:r>
          </w:p>
        </w:tc>
      </w:tr>
      <w:tr w:rsidR="008922C7" w:rsidRPr="004650F2" w14:paraId="4943A087" w14:textId="3BF1330D" w:rsidTr="00624281">
        <w:trPr>
          <w:trHeight w:val="144"/>
        </w:trPr>
        <w:tc>
          <w:tcPr>
            <w:tcW w:w="2785" w:type="dxa"/>
            <w:noWrap/>
            <w:hideMark/>
          </w:tcPr>
          <w:p w14:paraId="20D5E875" w14:textId="77777777" w:rsidR="008922C7" w:rsidRPr="004650F2" w:rsidRDefault="008922C7" w:rsidP="00680236">
            <w:pPr>
              <w:jc w:val="both"/>
              <w:rPr>
                <w:rFonts w:ascii="Times New Roman" w:hAnsi="Times New Roman" w:cs="Times New Roman"/>
                <w:sz w:val="20"/>
                <w:szCs w:val="20"/>
              </w:rPr>
            </w:pPr>
            <w:r w:rsidRPr="004650F2">
              <w:rPr>
                <w:rFonts w:ascii="Times New Roman" w:hAnsi="Times New Roman" w:cs="Times New Roman"/>
                <w:sz w:val="20"/>
                <w:szCs w:val="20"/>
              </w:rPr>
              <w:t>Total Costs</w:t>
            </w:r>
          </w:p>
        </w:tc>
        <w:tc>
          <w:tcPr>
            <w:tcW w:w="2430" w:type="dxa"/>
          </w:tcPr>
          <w:p w14:paraId="479D6B28" w14:textId="3F75FD1B" w:rsidR="008922C7" w:rsidRPr="004650F2" w:rsidRDefault="00E20B59" w:rsidP="00680236">
            <w:pPr>
              <w:jc w:val="both"/>
              <w:rPr>
                <w:rFonts w:ascii="Times New Roman" w:hAnsi="Times New Roman" w:cs="Times New Roman"/>
                <w:sz w:val="20"/>
                <w:szCs w:val="20"/>
              </w:rPr>
            </w:pPr>
            <w:r w:rsidRPr="004650F2">
              <w:rPr>
                <w:rFonts w:ascii="Times New Roman" w:hAnsi="Times New Roman" w:cs="Times New Roman"/>
                <w:sz w:val="20"/>
                <w:szCs w:val="20"/>
              </w:rPr>
              <w:t>Expenses incurred by a hospital in providing patient care.</w:t>
            </w:r>
          </w:p>
        </w:tc>
        <w:tc>
          <w:tcPr>
            <w:tcW w:w="2233" w:type="dxa"/>
          </w:tcPr>
          <w:p w14:paraId="4D1D87EE" w14:textId="62B3DAE3" w:rsidR="008922C7" w:rsidRPr="004650F2" w:rsidRDefault="00E20B59" w:rsidP="00680236">
            <w:pPr>
              <w:jc w:val="both"/>
              <w:rPr>
                <w:rFonts w:ascii="Times New Roman" w:hAnsi="Times New Roman" w:cs="Times New Roman"/>
                <w:sz w:val="20"/>
                <w:szCs w:val="20"/>
              </w:rPr>
            </w:pPr>
            <w:r w:rsidRPr="004650F2">
              <w:rPr>
                <w:rFonts w:ascii="Times New Roman" w:hAnsi="Times New Roman" w:cs="Times New Roman"/>
                <w:sz w:val="20"/>
                <w:szCs w:val="20"/>
              </w:rPr>
              <w:t>/</w:t>
            </w:r>
          </w:p>
        </w:tc>
        <w:tc>
          <w:tcPr>
            <w:tcW w:w="1182" w:type="dxa"/>
          </w:tcPr>
          <w:p w14:paraId="2F40476D" w14:textId="35AF02B0" w:rsidR="008922C7" w:rsidRPr="004650F2" w:rsidRDefault="00E20B59" w:rsidP="00680236">
            <w:pPr>
              <w:jc w:val="both"/>
              <w:rPr>
                <w:rFonts w:ascii="Times New Roman" w:hAnsi="Times New Roman" w:cs="Times New Roman"/>
                <w:sz w:val="20"/>
                <w:szCs w:val="20"/>
              </w:rPr>
            </w:pPr>
            <w:r w:rsidRPr="004650F2">
              <w:rPr>
                <w:rFonts w:ascii="Times New Roman" w:hAnsi="Times New Roman" w:cs="Times New Roman"/>
                <w:sz w:val="20"/>
                <w:szCs w:val="20"/>
              </w:rPr>
              <w:t>continuous</w:t>
            </w:r>
          </w:p>
        </w:tc>
      </w:tr>
    </w:tbl>
    <w:p w14:paraId="170B0580" w14:textId="0F125AD0" w:rsidR="00B25886" w:rsidRPr="004650F2" w:rsidRDefault="00B25886" w:rsidP="00680236">
      <w:pPr>
        <w:jc w:val="both"/>
        <w:rPr>
          <w:rFonts w:ascii="Times New Roman" w:hAnsi="Times New Roman" w:cs="Times New Roman"/>
          <w:sz w:val="24"/>
          <w:szCs w:val="24"/>
        </w:rPr>
      </w:pPr>
    </w:p>
    <w:p w14:paraId="0EEF5183" w14:textId="02C916AA" w:rsidR="00A1085D" w:rsidRPr="004650F2" w:rsidRDefault="0013473C" w:rsidP="00680236">
      <w:pPr>
        <w:autoSpaceDE w:val="0"/>
        <w:autoSpaceDN w:val="0"/>
        <w:adjustRightInd w:val="0"/>
        <w:spacing w:after="0" w:line="240" w:lineRule="auto"/>
        <w:jc w:val="both"/>
        <w:rPr>
          <w:rFonts w:ascii="Times New Roman" w:hAnsi="Times New Roman" w:cs="Times New Roman"/>
          <w:sz w:val="24"/>
          <w:szCs w:val="24"/>
        </w:rPr>
      </w:pPr>
      <w:r w:rsidRPr="004650F2">
        <w:rPr>
          <w:rFonts w:ascii="Times New Roman" w:hAnsi="Times New Roman" w:cs="Times New Roman"/>
          <w:sz w:val="24"/>
          <w:szCs w:val="24"/>
        </w:rPr>
        <w:t xml:space="preserve">As we can see </w:t>
      </w:r>
      <w:r w:rsidR="002731C9" w:rsidRPr="004650F2">
        <w:rPr>
          <w:rFonts w:ascii="Times New Roman" w:hAnsi="Times New Roman" w:cs="Times New Roman"/>
          <w:sz w:val="24"/>
          <w:szCs w:val="24"/>
        </w:rPr>
        <w:t xml:space="preserve">from </w:t>
      </w:r>
      <w:r w:rsidR="00680236">
        <w:rPr>
          <w:rFonts w:ascii="Times New Roman" w:hAnsi="Times New Roman" w:cs="Times New Roman"/>
          <w:sz w:val="24"/>
          <w:szCs w:val="24"/>
        </w:rPr>
        <w:t>T</w:t>
      </w:r>
      <w:r w:rsidR="002731C9" w:rsidRPr="004650F2">
        <w:rPr>
          <w:rFonts w:ascii="Times New Roman" w:hAnsi="Times New Roman" w:cs="Times New Roman"/>
          <w:sz w:val="24"/>
          <w:szCs w:val="24"/>
        </w:rPr>
        <w:t>able</w:t>
      </w:r>
      <w:r w:rsidR="00680236">
        <w:rPr>
          <w:rFonts w:ascii="Times New Roman" w:hAnsi="Times New Roman" w:cs="Times New Roman"/>
          <w:sz w:val="24"/>
          <w:szCs w:val="24"/>
        </w:rPr>
        <w:t xml:space="preserve"> 1</w:t>
      </w:r>
      <w:r w:rsidR="002731C9" w:rsidRPr="004650F2">
        <w:rPr>
          <w:rFonts w:ascii="Times New Roman" w:hAnsi="Times New Roman" w:cs="Times New Roman"/>
          <w:sz w:val="24"/>
          <w:szCs w:val="24"/>
        </w:rPr>
        <w:t xml:space="preserve">, </w:t>
      </w:r>
      <w:r w:rsidR="008578FE" w:rsidRPr="004650F2">
        <w:rPr>
          <w:rFonts w:ascii="Times New Roman" w:hAnsi="Times New Roman" w:cs="Times New Roman"/>
          <w:sz w:val="24"/>
          <w:szCs w:val="24"/>
        </w:rPr>
        <w:t>there are many features in the dataset</w:t>
      </w:r>
      <w:r w:rsidR="00807434">
        <w:rPr>
          <w:rFonts w:ascii="Times New Roman" w:hAnsi="Times New Roman" w:cs="Times New Roman"/>
          <w:sz w:val="24"/>
          <w:szCs w:val="24"/>
        </w:rPr>
        <w:t>,</w:t>
      </w:r>
      <w:r w:rsidR="008578FE" w:rsidRPr="004650F2">
        <w:rPr>
          <w:rFonts w:ascii="Times New Roman" w:hAnsi="Times New Roman" w:cs="Times New Roman"/>
          <w:sz w:val="24"/>
          <w:szCs w:val="24"/>
        </w:rPr>
        <w:t xml:space="preserve"> and most of them are category variables. To </w:t>
      </w:r>
      <w:r w:rsidR="002731C9" w:rsidRPr="004650F2">
        <w:rPr>
          <w:rFonts w:ascii="Times New Roman" w:hAnsi="Times New Roman" w:cs="Times New Roman"/>
          <w:sz w:val="24"/>
          <w:szCs w:val="24"/>
        </w:rPr>
        <w:t xml:space="preserve">build </w:t>
      </w:r>
      <w:r w:rsidR="008578FE" w:rsidRPr="004650F2">
        <w:rPr>
          <w:rFonts w:ascii="Times New Roman" w:hAnsi="Times New Roman" w:cs="Times New Roman"/>
          <w:sz w:val="24"/>
          <w:szCs w:val="24"/>
        </w:rPr>
        <w:t xml:space="preserve">good </w:t>
      </w:r>
      <w:r w:rsidR="002731C9" w:rsidRPr="004650F2">
        <w:rPr>
          <w:rFonts w:ascii="Times New Roman" w:hAnsi="Times New Roman" w:cs="Times New Roman"/>
          <w:sz w:val="24"/>
          <w:szCs w:val="24"/>
        </w:rPr>
        <w:t xml:space="preserve">intuition about </w:t>
      </w:r>
      <w:r w:rsidR="00197A4B">
        <w:rPr>
          <w:rFonts w:ascii="Times New Roman" w:hAnsi="Times New Roman" w:cs="Times New Roman"/>
          <w:sz w:val="24"/>
          <w:szCs w:val="24"/>
        </w:rPr>
        <w:t>our</w:t>
      </w:r>
      <w:r w:rsidR="002731C9" w:rsidRPr="004650F2">
        <w:rPr>
          <w:rFonts w:ascii="Times New Roman" w:hAnsi="Times New Roman" w:cs="Times New Roman"/>
          <w:sz w:val="24"/>
          <w:szCs w:val="24"/>
        </w:rPr>
        <w:t xml:space="preserve"> data</w:t>
      </w:r>
      <w:r w:rsidR="00A1085D" w:rsidRPr="004650F2">
        <w:rPr>
          <w:rFonts w:ascii="Times New Roman" w:hAnsi="Times New Roman" w:cs="Times New Roman"/>
          <w:sz w:val="24"/>
          <w:szCs w:val="24"/>
        </w:rPr>
        <w:t>set</w:t>
      </w:r>
      <w:r w:rsidR="008578FE" w:rsidRPr="004650F2">
        <w:rPr>
          <w:rFonts w:ascii="Times New Roman" w:hAnsi="Times New Roman" w:cs="Times New Roman"/>
          <w:sz w:val="24"/>
          <w:szCs w:val="24"/>
        </w:rPr>
        <w:t xml:space="preserve">, in this section, we will investigate two aspects: </w:t>
      </w:r>
      <w:r w:rsidR="00A1085D" w:rsidRPr="004650F2">
        <w:rPr>
          <w:rFonts w:ascii="Times New Roman" w:hAnsi="Times New Roman" w:cs="Times New Roman"/>
          <w:sz w:val="24"/>
          <w:szCs w:val="24"/>
        </w:rPr>
        <w:t>data preprocessing</w:t>
      </w:r>
      <w:r w:rsidR="008578FE" w:rsidRPr="004650F2">
        <w:rPr>
          <w:rFonts w:ascii="Times New Roman" w:hAnsi="Times New Roman" w:cs="Times New Roman"/>
          <w:sz w:val="24"/>
          <w:szCs w:val="24"/>
        </w:rPr>
        <w:t xml:space="preserve"> and data visualization.</w:t>
      </w:r>
    </w:p>
    <w:p w14:paraId="2EFA3AD6" w14:textId="77777777" w:rsidR="008578FE" w:rsidRPr="004650F2" w:rsidRDefault="008578FE" w:rsidP="00680236">
      <w:pPr>
        <w:autoSpaceDE w:val="0"/>
        <w:autoSpaceDN w:val="0"/>
        <w:adjustRightInd w:val="0"/>
        <w:spacing w:after="0" w:line="240" w:lineRule="auto"/>
        <w:jc w:val="both"/>
        <w:rPr>
          <w:rFonts w:ascii="Times New Roman" w:hAnsi="Times New Roman" w:cs="Times New Roman"/>
          <w:sz w:val="24"/>
          <w:szCs w:val="24"/>
        </w:rPr>
      </w:pPr>
    </w:p>
    <w:p w14:paraId="21576957" w14:textId="345A7099" w:rsidR="00B53CEB" w:rsidRPr="004650F2" w:rsidRDefault="008578FE" w:rsidP="00680236">
      <w:pPr>
        <w:autoSpaceDE w:val="0"/>
        <w:autoSpaceDN w:val="0"/>
        <w:adjustRightInd w:val="0"/>
        <w:spacing w:after="0" w:line="240" w:lineRule="auto"/>
        <w:jc w:val="both"/>
        <w:rPr>
          <w:rFonts w:ascii="Times New Roman" w:hAnsi="Times New Roman" w:cs="Times New Roman"/>
          <w:sz w:val="24"/>
          <w:szCs w:val="24"/>
        </w:rPr>
      </w:pPr>
      <w:r w:rsidRPr="004650F2">
        <w:rPr>
          <w:rFonts w:ascii="Times New Roman" w:hAnsi="Times New Roman" w:cs="Times New Roman"/>
          <w:sz w:val="24"/>
          <w:szCs w:val="24"/>
        </w:rPr>
        <w:t xml:space="preserve">In data preprocessing, </w:t>
      </w:r>
      <w:r w:rsidR="00A1085D" w:rsidRPr="004650F2">
        <w:rPr>
          <w:rFonts w:ascii="Times New Roman" w:hAnsi="Times New Roman" w:cs="Times New Roman"/>
          <w:sz w:val="24"/>
          <w:szCs w:val="24"/>
        </w:rPr>
        <w:t>four steps were performed:</w:t>
      </w:r>
      <w:r w:rsidRPr="004650F2">
        <w:rPr>
          <w:rFonts w:ascii="Times New Roman" w:hAnsi="Times New Roman" w:cs="Times New Roman"/>
          <w:sz w:val="24"/>
          <w:szCs w:val="24"/>
        </w:rPr>
        <w:t xml:space="preserve"> </w:t>
      </w:r>
      <w:r w:rsidR="00A1085D" w:rsidRPr="004650F2">
        <w:rPr>
          <w:rFonts w:ascii="Times New Roman" w:hAnsi="Times New Roman" w:cs="Times New Roman"/>
          <w:sz w:val="24"/>
          <w:szCs w:val="24"/>
        </w:rPr>
        <w:t xml:space="preserve">(1) </w:t>
      </w:r>
      <w:r w:rsidR="00B53CEB" w:rsidRPr="004650F2">
        <w:rPr>
          <w:rFonts w:ascii="Times New Roman" w:hAnsi="Times New Roman" w:cs="Times New Roman"/>
          <w:sz w:val="24"/>
          <w:szCs w:val="24"/>
        </w:rPr>
        <w:t>Extract the data we need</w:t>
      </w:r>
      <w:r w:rsidR="004C3B6F" w:rsidRPr="004650F2">
        <w:rPr>
          <w:rFonts w:ascii="Times New Roman" w:hAnsi="Times New Roman" w:cs="Times New Roman"/>
          <w:sz w:val="24"/>
          <w:szCs w:val="24"/>
        </w:rPr>
        <w:t xml:space="preserve"> </w:t>
      </w:r>
      <w:r w:rsidRPr="004650F2">
        <w:rPr>
          <w:rFonts w:ascii="Times New Roman" w:hAnsi="Times New Roman" w:cs="Times New Roman"/>
          <w:sz w:val="24"/>
          <w:szCs w:val="24"/>
        </w:rPr>
        <w:t>(</w:t>
      </w:r>
      <w:r w:rsidR="00B53CEB" w:rsidRPr="004650F2">
        <w:rPr>
          <w:rFonts w:ascii="Times New Roman" w:hAnsi="Times New Roman" w:cs="Times New Roman"/>
          <w:sz w:val="24"/>
          <w:szCs w:val="24"/>
        </w:rPr>
        <w:t>2</w:t>
      </w:r>
      <w:r w:rsidRPr="004650F2">
        <w:rPr>
          <w:rFonts w:ascii="Times New Roman" w:hAnsi="Times New Roman" w:cs="Times New Roman"/>
          <w:sz w:val="24"/>
          <w:szCs w:val="24"/>
        </w:rPr>
        <w:t>)</w:t>
      </w:r>
      <w:r w:rsidR="00B53CEB" w:rsidRPr="004650F2">
        <w:rPr>
          <w:rFonts w:ascii="Times New Roman" w:hAnsi="Times New Roman" w:cs="Times New Roman"/>
          <w:sz w:val="24"/>
          <w:szCs w:val="24"/>
        </w:rPr>
        <w:t xml:space="preserve"> Checking for missing values </w:t>
      </w:r>
      <w:r w:rsidR="00A1085D" w:rsidRPr="004650F2">
        <w:rPr>
          <w:rFonts w:ascii="Times New Roman" w:hAnsi="Times New Roman" w:cs="Times New Roman"/>
          <w:sz w:val="24"/>
          <w:szCs w:val="24"/>
        </w:rPr>
        <w:t>(</w:t>
      </w:r>
      <w:r w:rsidR="00B53CEB" w:rsidRPr="004650F2">
        <w:rPr>
          <w:rFonts w:ascii="Times New Roman" w:hAnsi="Times New Roman" w:cs="Times New Roman"/>
          <w:sz w:val="24"/>
          <w:szCs w:val="24"/>
        </w:rPr>
        <w:t>3</w:t>
      </w:r>
      <w:proofErr w:type="gramStart"/>
      <w:r w:rsidR="00A1085D" w:rsidRPr="004650F2">
        <w:rPr>
          <w:rFonts w:ascii="Times New Roman" w:hAnsi="Times New Roman" w:cs="Times New Roman"/>
          <w:sz w:val="24"/>
          <w:szCs w:val="24"/>
        </w:rPr>
        <w:t>)</w:t>
      </w:r>
      <w:r w:rsidR="00B53CEB" w:rsidRPr="004650F2">
        <w:rPr>
          <w:rFonts w:ascii="Times New Roman" w:hAnsi="Times New Roman" w:cs="Times New Roman"/>
          <w:sz w:val="24"/>
          <w:szCs w:val="24"/>
        </w:rPr>
        <w:t>Checking</w:t>
      </w:r>
      <w:proofErr w:type="gramEnd"/>
      <w:r w:rsidR="00B53CEB" w:rsidRPr="004650F2">
        <w:rPr>
          <w:rFonts w:ascii="Times New Roman" w:hAnsi="Times New Roman" w:cs="Times New Roman"/>
          <w:sz w:val="24"/>
          <w:szCs w:val="24"/>
        </w:rPr>
        <w:t xml:space="preserve"> for outliers (4)Checking for imbalance data </w:t>
      </w:r>
      <w:r w:rsidR="00CC1809" w:rsidRPr="004650F2">
        <w:rPr>
          <w:rFonts w:ascii="Times New Roman" w:hAnsi="Times New Roman" w:cs="Times New Roman"/>
          <w:sz w:val="24"/>
          <w:szCs w:val="24"/>
        </w:rPr>
        <w:t>(5</w:t>
      </w:r>
      <w:r w:rsidR="00A1085D" w:rsidRPr="004650F2">
        <w:rPr>
          <w:rFonts w:ascii="Times New Roman" w:hAnsi="Times New Roman" w:cs="Times New Roman"/>
          <w:sz w:val="24"/>
          <w:szCs w:val="24"/>
        </w:rPr>
        <w:t>)</w:t>
      </w:r>
      <w:r w:rsidR="004C3B6F" w:rsidRPr="004650F2">
        <w:rPr>
          <w:rFonts w:ascii="Times New Roman" w:hAnsi="Times New Roman" w:cs="Times New Roman"/>
          <w:sz w:val="24"/>
          <w:szCs w:val="24"/>
        </w:rPr>
        <w:t xml:space="preserve"> </w:t>
      </w:r>
      <w:r w:rsidR="00B53CEB" w:rsidRPr="004650F2">
        <w:rPr>
          <w:rFonts w:ascii="Times New Roman" w:hAnsi="Times New Roman" w:cs="Times New Roman"/>
          <w:sz w:val="24"/>
          <w:szCs w:val="24"/>
        </w:rPr>
        <w:t>C</w:t>
      </w:r>
      <w:r w:rsidR="00A1085D" w:rsidRPr="004650F2">
        <w:rPr>
          <w:rFonts w:ascii="Times New Roman" w:hAnsi="Times New Roman" w:cs="Times New Roman"/>
          <w:sz w:val="24"/>
          <w:szCs w:val="24"/>
        </w:rPr>
        <w:t>onducting a</w:t>
      </w:r>
      <w:r w:rsidR="004C3B6F" w:rsidRPr="004650F2">
        <w:rPr>
          <w:rFonts w:ascii="Times New Roman" w:hAnsi="Times New Roman" w:cs="Times New Roman"/>
          <w:sz w:val="24"/>
          <w:szCs w:val="24"/>
        </w:rPr>
        <w:t xml:space="preserve"> </w:t>
      </w:r>
      <w:r w:rsidR="00A1085D" w:rsidRPr="004650F2">
        <w:rPr>
          <w:rFonts w:ascii="Times New Roman" w:hAnsi="Times New Roman" w:cs="Times New Roman"/>
          <w:sz w:val="24"/>
          <w:szCs w:val="24"/>
        </w:rPr>
        <w:t>correlation test to eliminate the redundant features</w:t>
      </w:r>
      <w:r w:rsidR="004C3B6F" w:rsidRPr="004650F2">
        <w:rPr>
          <w:rFonts w:ascii="Times New Roman" w:hAnsi="Times New Roman" w:cs="Times New Roman"/>
          <w:sz w:val="24"/>
          <w:szCs w:val="24"/>
        </w:rPr>
        <w:t>. Details are as follows.</w:t>
      </w:r>
    </w:p>
    <w:p w14:paraId="5F454E75" w14:textId="00DFBB58" w:rsidR="000B6CA0" w:rsidRPr="004650F2" w:rsidRDefault="000B6CA0" w:rsidP="00680236">
      <w:pPr>
        <w:autoSpaceDE w:val="0"/>
        <w:autoSpaceDN w:val="0"/>
        <w:adjustRightInd w:val="0"/>
        <w:spacing w:after="0" w:line="240" w:lineRule="auto"/>
        <w:jc w:val="both"/>
        <w:rPr>
          <w:rFonts w:ascii="Times New Roman" w:hAnsi="Times New Roman" w:cs="Times New Roman"/>
          <w:sz w:val="24"/>
          <w:szCs w:val="24"/>
        </w:rPr>
      </w:pPr>
    </w:p>
    <w:p w14:paraId="0F17D590" w14:textId="4D0D15FE" w:rsidR="004C3B6F" w:rsidRPr="004650F2" w:rsidRDefault="000B6CA0" w:rsidP="00680236">
      <w:pPr>
        <w:autoSpaceDE w:val="0"/>
        <w:autoSpaceDN w:val="0"/>
        <w:adjustRightInd w:val="0"/>
        <w:spacing w:after="0" w:line="240" w:lineRule="auto"/>
        <w:jc w:val="both"/>
        <w:rPr>
          <w:rFonts w:ascii="Times New Roman" w:hAnsi="Times New Roman" w:cs="Times New Roman"/>
          <w:sz w:val="24"/>
          <w:szCs w:val="24"/>
        </w:rPr>
      </w:pPr>
      <w:r w:rsidRPr="004650F2">
        <w:rPr>
          <w:rFonts w:ascii="Times New Roman" w:hAnsi="Times New Roman" w:cs="Times New Roman"/>
          <w:sz w:val="24"/>
          <w:szCs w:val="24"/>
        </w:rPr>
        <w:t>F</w:t>
      </w:r>
      <w:r w:rsidR="002731C9" w:rsidRPr="004650F2">
        <w:rPr>
          <w:rFonts w:ascii="Times New Roman" w:hAnsi="Times New Roman" w:cs="Times New Roman"/>
          <w:sz w:val="24"/>
          <w:szCs w:val="24"/>
        </w:rPr>
        <w:t>irstly, we merge</w:t>
      </w:r>
      <w:r w:rsidRPr="004650F2">
        <w:rPr>
          <w:rFonts w:ascii="Times New Roman" w:hAnsi="Times New Roman" w:cs="Times New Roman"/>
          <w:sz w:val="24"/>
          <w:szCs w:val="24"/>
        </w:rPr>
        <w:t xml:space="preserve">d </w:t>
      </w:r>
      <w:r w:rsidR="002731C9" w:rsidRPr="004650F2">
        <w:rPr>
          <w:rFonts w:ascii="Times New Roman" w:hAnsi="Times New Roman" w:cs="Times New Roman"/>
          <w:sz w:val="24"/>
          <w:szCs w:val="24"/>
        </w:rPr>
        <w:t xml:space="preserve">the three years </w:t>
      </w:r>
      <w:r w:rsidR="00807434">
        <w:rPr>
          <w:rFonts w:ascii="Times New Roman" w:hAnsi="Times New Roman" w:cs="Times New Roman"/>
          <w:sz w:val="24"/>
          <w:szCs w:val="24"/>
        </w:rPr>
        <w:t xml:space="preserve">of </w:t>
      </w:r>
      <w:r w:rsidR="002731C9" w:rsidRPr="004650F2">
        <w:rPr>
          <w:rFonts w:ascii="Times New Roman" w:hAnsi="Times New Roman" w:cs="Times New Roman"/>
          <w:sz w:val="24"/>
          <w:szCs w:val="24"/>
        </w:rPr>
        <w:t xml:space="preserve">data into a new </w:t>
      </w:r>
      <w:r w:rsidRPr="004650F2">
        <w:rPr>
          <w:rFonts w:ascii="Times New Roman" w:hAnsi="Times New Roman" w:cs="Times New Roman"/>
          <w:sz w:val="24"/>
          <w:szCs w:val="24"/>
        </w:rPr>
        <w:t>data frame using pandas in python</w:t>
      </w:r>
      <w:r w:rsidR="00807434">
        <w:rPr>
          <w:rFonts w:ascii="Times New Roman" w:hAnsi="Times New Roman" w:cs="Times New Roman"/>
          <w:sz w:val="24"/>
          <w:szCs w:val="24"/>
        </w:rPr>
        <w:t>. N</w:t>
      </w:r>
      <w:r w:rsidRPr="004650F2">
        <w:rPr>
          <w:rFonts w:ascii="Times New Roman" w:hAnsi="Times New Roman" w:cs="Times New Roman"/>
          <w:sz w:val="24"/>
          <w:szCs w:val="24"/>
        </w:rPr>
        <w:t xml:space="preserve">ow </w:t>
      </w:r>
      <w:r w:rsidR="002731C9" w:rsidRPr="004650F2">
        <w:rPr>
          <w:rFonts w:ascii="Times New Roman" w:hAnsi="Times New Roman" w:cs="Times New Roman"/>
          <w:sz w:val="24"/>
          <w:szCs w:val="24"/>
        </w:rPr>
        <w:t xml:space="preserve">we have </w:t>
      </w:r>
      <w:commentRangeStart w:id="2"/>
      <w:r w:rsidR="002731C9" w:rsidRPr="004650F2">
        <w:rPr>
          <w:rFonts w:ascii="Times New Roman" w:hAnsi="Times New Roman" w:cs="Times New Roman"/>
          <w:sz w:val="24"/>
          <w:szCs w:val="24"/>
        </w:rPr>
        <w:t xml:space="preserve">7057910 rows </w:t>
      </w:r>
      <w:commentRangeEnd w:id="2"/>
      <w:r w:rsidR="005C27CE">
        <w:rPr>
          <w:rStyle w:val="CommentReference"/>
        </w:rPr>
        <w:commentReference w:id="2"/>
      </w:r>
      <w:r w:rsidR="002731C9" w:rsidRPr="004650F2">
        <w:rPr>
          <w:rFonts w:ascii="Times New Roman" w:hAnsi="Times New Roman" w:cs="Times New Roman"/>
          <w:sz w:val="24"/>
          <w:szCs w:val="24"/>
        </w:rPr>
        <w:t xml:space="preserve">and </w:t>
      </w:r>
      <w:r w:rsidR="00A926DE" w:rsidRPr="004650F2">
        <w:rPr>
          <w:rFonts w:ascii="Times New Roman" w:hAnsi="Times New Roman" w:cs="Times New Roman"/>
          <w:sz w:val="24"/>
          <w:szCs w:val="24"/>
        </w:rPr>
        <w:t>37</w:t>
      </w:r>
      <w:r w:rsidRPr="004650F2">
        <w:rPr>
          <w:rFonts w:ascii="Times New Roman" w:hAnsi="Times New Roman" w:cs="Times New Roman"/>
          <w:sz w:val="24"/>
          <w:szCs w:val="24"/>
        </w:rPr>
        <w:t xml:space="preserve"> </w:t>
      </w:r>
      <w:r w:rsidR="002731C9" w:rsidRPr="004650F2">
        <w:rPr>
          <w:rFonts w:ascii="Times New Roman" w:hAnsi="Times New Roman" w:cs="Times New Roman"/>
          <w:sz w:val="24"/>
          <w:szCs w:val="24"/>
        </w:rPr>
        <w:t>columns</w:t>
      </w:r>
      <w:r w:rsidR="0067500D" w:rsidRPr="004650F2">
        <w:rPr>
          <w:rFonts w:ascii="Times New Roman" w:hAnsi="Times New Roman" w:cs="Times New Roman"/>
          <w:sz w:val="24"/>
          <w:szCs w:val="24"/>
        </w:rPr>
        <w:t>.</w:t>
      </w:r>
      <w:r w:rsidR="002731C9" w:rsidRPr="004650F2">
        <w:rPr>
          <w:rFonts w:ascii="Times New Roman" w:hAnsi="Times New Roman" w:cs="Times New Roman"/>
          <w:sz w:val="24"/>
          <w:szCs w:val="24"/>
        </w:rPr>
        <w:t xml:space="preserve"> </w:t>
      </w:r>
      <w:r w:rsidR="0067500D" w:rsidRPr="004650F2">
        <w:rPr>
          <w:rFonts w:ascii="Times New Roman" w:hAnsi="Times New Roman" w:cs="Times New Roman"/>
          <w:sz w:val="24"/>
          <w:szCs w:val="24"/>
        </w:rPr>
        <w:t>Based on</w:t>
      </w:r>
      <w:r w:rsidR="002731C9" w:rsidRPr="004650F2">
        <w:rPr>
          <w:rFonts w:ascii="Times New Roman" w:hAnsi="Times New Roman" w:cs="Times New Roman"/>
          <w:sz w:val="24"/>
          <w:szCs w:val="24"/>
        </w:rPr>
        <w:t xml:space="preserve"> our project objective, we'd like to investigate if health insurance status </w:t>
      </w:r>
      <w:r w:rsidR="0067500D" w:rsidRPr="004650F2">
        <w:rPr>
          <w:rFonts w:ascii="Times New Roman" w:hAnsi="Times New Roman" w:cs="Times New Roman"/>
          <w:sz w:val="24"/>
          <w:szCs w:val="24"/>
        </w:rPr>
        <w:t>influences</w:t>
      </w:r>
      <w:r w:rsidR="002731C9" w:rsidRPr="004650F2">
        <w:rPr>
          <w:rFonts w:ascii="Times New Roman" w:hAnsi="Times New Roman" w:cs="Times New Roman"/>
          <w:sz w:val="24"/>
          <w:szCs w:val="24"/>
        </w:rPr>
        <w:t xml:space="preserve"> the hospital length of stay for patients with asthma conditions. </w:t>
      </w:r>
      <w:r w:rsidR="0067500D" w:rsidRPr="004650F2">
        <w:rPr>
          <w:rFonts w:ascii="Times New Roman" w:hAnsi="Times New Roman" w:cs="Times New Roman"/>
          <w:sz w:val="24"/>
          <w:szCs w:val="24"/>
        </w:rPr>
        <w:t>Then,</w:t>
      </w:r>
      <w:r w:rsidR="002731C9" w:rsidRPr="004650F2">
        <w:rPr>
          <w:rFonts w:ascii="Times New Roman" w:hAnsi="Times New Roman" w:cs="Times New Roman"/>
          <w:sz w:val="24"/>
          <w:szCs w:val="24"/>
        </w:rPr>
        <w:t xml:space="preserve"> we </w:t>
      </w:r>
      <w:r w:rsidR="0067500D" w:rsidRPr="004650F2">
        <w:rPr>
          <w:rFonts w:ascii="Times New Roman" w:hAnsi="Times New Roman" w:cs="Times New Roman"/>
          <w:sz w:val="24"/>
          <w:szCs w:val="24"/>
        </w:rPr>
        <w:t xml:space="preserve">extract </w:t>
      </w:r>
      <w:r w:rsidR="00A926DE" w:rsidRPr="004650F2">
        <w:rPr>
          <w:rFonts w:ascii="Times New Roman" w:hAnsi="Times New Roman" w:cs="Times New Roman"/>
          <w:sz w:val="24"/>
          <w:szCs w:val="24"/>
        </w:rPr>
        <w:t>patients</w:t>
      </w:r>
      <w:r w:rsidR="002731C9" w:rsidRPr="004650F2">
        <w:rPr>
          <w:rFonts w:ascii="Times New Roman" w:hAnsi="Times New Roman" w:cs="Times New Roman"/>
          <w:sz w:val="24"/>
          <w:szCs w:val="24"/>
        </w:rPr>
        <w:t xml:space="preserve"> who ha</w:t>
      </w:r>
      <w:r w:rsidR="00A926DE" w:rsidRPr="004650F2">
        <w:rPr>
          <w:rFonts w:ascii="Times New Roman" w:hAnsi="Times New Roman" w:cs="Times New Roman"/>
          <w:sz w:val="24"/>
          <w:szCs w:val="24"/>
        </w:rPr>
        <w:t>ve</w:t>
      </w:r>
      <w:r w:rsidR="002731C9" w:rsidRPr="004650F2">
        <w:rPr>
          <w:rFonts w:ascii="Times New Roman" w:hAnsi="Times New Roman" w:cs="Times New Roman"/>
          <w:sz w:val="24"/>
          <w:szCs w:val="24"/>
        </w:rPr>
        <w:t xml:space="preserve"> asthma conditions</w:t>
      </w:r>
      <w:r w:rsidR="00A926DE" w:rsidRPr="004650F2">
        <w:rPr>
          <w:rFonts w:ascii="Times New Roman" w:hAnsi="Times New Roman" w:cs="Times New Roman"/>
          <w:sz w:val="24"/>
          <w:szCs w:val="24"/>
        </w:rPr>
        <w:t>.</w:t>
      </w:r>
      <w:r w:rsidR="00390175" w:rsidRPr="004650F2">
        <w:rPr>
          <w:rFonts w:ascii="Times New Roman" w:hAnsi="Times New Roman" w:cs="Times New Roman"/>
          <w:sz w:val="24"/>
          <w:szCs w:val="24"/>
        </w:rPr>
        <w:t xml:space="preserve"> </w:t>
      </w:r>
      <w:r w:rsidR="00807434">
        <w:rPr>
          <w:rFonts w:ascii="Times New Roman" w:hAnsi="Times New Roman" w:cs="Times New Roman"/>
          <w:sz w:val="24"/>
          <w:szCs w:val="24"/>
        </w:rPr>
        <w:t>W</w:t>
      </w:r>
      <w:r w:rsidR="0067500D" w:rsidRPr="004650F2">
        <w:rPr>
          <w:rFonts w:ascii="Times New Roman" w:hAnsi="Times New Roman" w:cs="Times New Roman"/>
          <w:sz w:val="24"/>
          <w:szCs w:val="24"/>
        </w:rPr>
        <w:t>e got</w:t>
      </w:r>
      <w:r w:rsidR="00A926DE" w:rsidRPr="004650F2">
        <w:rPr>
          <w:rFonts w:ascii="Times New Roman" w:hAnsi="Times New Roman" w:cs="Times New Roman"/>
          <w:sz w:val="24"/>
          <w:szCs w:val="24"/>
        </w:rPr>
        <w:t xml:space="preserve"> </w:t>
      </w:r>
      <w:commentRangeStart w:id="3"/>
      <w:r w:rsidR="00A926DE" w:rsidRPr="004650F2">
        <w:rPr>
          <w:rFonts w:ascii="Times New Roman" w:hAnsi="Times New Roman" w:cs="Times New Roman"/>
          <w:sz w:val="24"/>
          <w:szCs w:val="24"/>
        </w:rPr>
        <w:t>885925</w:t>
      </w:r>
      <w:commentRangeEnd w:id="3"/>
      <w:r w:rsidR="005C27CE">
        <w:rPr>
          <w:rStyle w:val="CommentReference"/>
        </w:rPr>
        <w:commentReference w:id="3"/>
      </w:r>
      <w:r w:rsidR="00A926DE" w:rsidRPr="004650F2">
        <w:rPr>
          <w:rFonts w:ascii="Times New Roman" w:hAnsi="Times New Roman" w:cs="Times New Roman"/>
          <w:sz w:val="24"/>
          <w:szCs w:val="24"/>
        </w:rPr>
        <w:t xml:space="preserve"> </w:t>
      </w:r>
      <w:r w:rsidR="0067500D" w:rsidRPr="004650F2">
        <w:rPr>
          <w:rFonts w:ascii="Times New Roman" w:hAnsi="Times New Roman" w:cs="Times New Roman"/>
          <w:sz w:val="24"/>
          <w:szCs w:val="24"/>
        </w:rPr>
        <w:t>inpatients</w:t>
      </w:r>
      <w:r w:rsidR="00A926DE" w:rsidRPr="004650F2">
        <w:rPr>
          <w:rFonts w:ascii="Times New Roman" w:hAnsi="Times New Roman" w:cs="Times New Roman"/>
          <w:sz w:val="24"/>
          <w:szCs w:val="24"/>
        </w:rPr>
        <w:t xml:space="preserve"> and 37 columns</w:t>
      </w:r>
      <w:r w:rsidR="0067500D" w:rsidRPr="004650F2">
        <w:rPr>
          <w:rFonts w:ascii="Times New Roman" w:hAnsi="Times New Roman" w:cs="Times New Roman"/>
          <w:sz w:val="24"/>
          <w:szCs w:val="24"/>
        </w:rPr>
        <w:t xml:space="preserve"> after extraction</w:t>
      </w:r>
      <w:r w:rsidR="00A926DE" w:rsidRPr="004650F2">
        <w:rPr>
          <w:rFonts w:ascii="Times New Roman" w:hAnsi="Times New Roman" w:cs="Times New Roman"/>
          <w:sz w:val="24"/>
          <w:szCs w:val="24"/>
        </w:rPr>
        <w:t xml:space="preserve">. </w:t>
      </w:r>
      <w:commentRangeStart w:id="4"/>
      <w:r w:rsidR="004C3B6F" w:rsidRPr="004650F2">
        <w:rPr>
          <w:rFonts w:ascii="Times New Roman" w:hAnsi="Times New Roman" w:cs="Times New Roman"/>
          <w:sz w:val="24"/>
          <w:szCs w:val="24"/>
        </w:rPr>
        <w:t xml:space="preserve">Since there are many useless features like code or description for our objective, </w:t>
      </w:r>
      <w:r w:rsidR="005B1FF2">
        <w:rPr>
          <w:rFonts w:ascii="Times New Roman" w:hAnsi="Times New Roman" w:cs="Times New Roman"/>
          <w:sz w:val="24"/>
          <w:szCs w:val="24"/>
        </w:rPr>
        <w:t>w</w:t>
      </w:r>
      <w:r w:rsidR="00807434">
        <w:rPr>
          <w:rFonts w:ascii="Times New Roman" w:hAnsi="Times New Roman" w:cs="Times New Roman"/>
          <w:sz w:val="24"/>
          <w:szCs w:val="24"/>
        </w:rPr>
        <w:t>e would</w:t>
      </w:r>
      <w:r w:rsidR="004C3B6F" w:rsidRPr="004650F2">
        <w:rPr>
          <w:rFonts w:ascii="Times New Roman" w:hAnsi="Times New Roman" w:cs="Times New Roman"/>
          <w:sz w:val="24"/>
          <w:szCs w:val="24"/>
        </w:rPr>
        <w:t xml:space="preserve"> like to drop some of them</w:t>
      </w:r>
      <w:r w:rsidR="00807434">
        <w:rPr>
          <w:rFonts w:ascii="Times New Roman" w:hAnsi="Times New Roman" w:cs="Times New Roman"/>
          <w:sz w:val="24"/>
          <w:szCs w:val="24"/>
        </w:rPr>
        <w:t>. A</w:t>
      </w:r>
      <w:r w:rsidR="004C3B6F" w:rsidRPr="004650F2">
        <w:rPr>
          <w:rFonts w:ascii="Times New Roman" w:hAnsi="Times New Roman" w:cs="Times New Roman"/>
          <w:sz w:val="24"/>
          <w:szCs w:val="24"/>
        </w:rPr>
        <w:t xml:space="preserve">nd </w:t>
      </w:r>
      <w:r w:rsidR="00807434">
        <w:rPr>
          <w:rFonts w:ascii="Times New Roman" w:hAnsi="Times New Roman" w:cs="Times New Roman"/>
          <w:sz w:val="24"/>
          <w:szCs w:val="24"/>
        </w:rPr>
        <w:t>We</w:t>
      </w:r>
      <w:r w:rsidR="004C3B6F" w:rsidRPr="004650F2">
        <w:rPr>
          <w:rFonts w:ascii="Times New Roman" w:hAnsi="Times New Roman" w:cs="Times New Roman"/>
          <w:sz w:val="24"/>
          <w:szCs w:val="24"/>
        </w:rPr>
        <w:t xml:space="preserve"> only have 22 columns now. </w:t>
      </w:r>
      <w:commentRangeEnd w:id="4"/>
      <w:r w:rsidR="005C27CE">
        <w:rPr>
          <w:rStyle w:val="CommentReference"/>
        </w:rPr>
        <w:commentReference w:id="4"/>
      </w:r>
    </w:p>
    <w:p w14:paraId="6C4E94F0" w14:textId="77777777" w:rsidR="00200C4B" w:rsidRPr="004650F2" w:rsidRDefault="00200C4B" w:rsidP="00680236">
      <w:pPr>
        <w:autoSpaceDE w:val="0"/>
        <w:autoSpaceDN w:val="0"/>
        <w:adjustRightInd w:val="0"/>
        <w:spacing w:after="0" w:line="240" w:lineRule="auto"/>
        <w:jc w:val="both"/>
        <w:rPr>
          <w:rFonts w:ascii="Times New Roman" w:hAnsi="Times New Roman" w:cs="Times New Roman"/>
          <w:sz w:val="24"/>
          <w:szCs w:val="24"/>
        </w:rPr>
      </w:pPr>
    </w:p>
    <w:p w14:paraId="4AAE7B87" w14:textId="70E0B0B1" w:rsidR="00CC1809" w:rsidRPr="004650F2" w:rsidRDefault="0067500D" w:rsidP="00680236">
      <w:pPr>
        <w:autoSpaceDE w:val="0"/>
        <w:autoSpaceDN w:val="0"/>
        <w:adjustRightInd w:val="0"/>
        <w:spacing w:after="0" w:line="240" w:lineRule="auto"/>
        <w:jc w:val="both"/>
        <w:rPr>
          <w:rFonts w:ascii="Times New Roman" w:hAnsi="Times New Roman" w:cs="Times New Roman"/>
          <w:sz w:val="24"/>
          <w:szCs w:val="24"/>
        </w:rPr>
      </w:pPr>
      <w:r w:rsidRPr="004650F2">
        <w:rPr>
          <w:rFonts w:ascii="Times New Roman" w:hAnsi="Times New Roman" w:cs="Times New Roman"/>
          <w:sz w:val="24"/>
          <w:szCs w:val="24"/>
        </w:rPr>
        <w:t>Secondly,</w:t>
      </w:r>
      <w:r w:rsidR="00A926DE" w:rsidRPr="004650F2">
        <w:rPr>
          <w:rFonts w:ascii="Times New Roman" w:hAnsi="Times New Roman" w:cs="Times New Roman"/>
          <w:sz w:val="24"/>
          <w:szCs w:val="24"/>
        </w:rPr>
        <w:t xml:space="preserve"> we</w:t>
      </w:r>
      <w:r w:rsidRPr="004650F2">
        <w:rPr>
          <w:rFonts w:ascii="Times New Roman" w:hAnsi="Times New Roman" w:cs="Times New Roman"/>
          <w:sz w:val="24"/>
          <w:szCs w:val="24"/>
        </w:rPr>
        <w:t xml:space="preserve"> will </w:t>
      </w:r>
      <w:r w:rsidR="00A926DE" w:rsidRPr="004650F2">
        <w:rPr>
          <w:rFonts w:ascii="Times New Roman" w:hAnsi="Times New Roman" w:cs="Times New Roman"/>
          <w:sz w:val="24"/>
          <w:szCs w:val="24"/>
        </w:rPr>
        <w:t>check if there are missing value</w:t>
      </w:r>
      <w:r w:rsidR="00E81167">
        <w:rPr>
          <w:rFonts w:ascii="Times New Roman" w:hAnsi="Times New Roman" w:cs="Times New Roman"/>
          <w:sz w:val="24"/>
          <w:szCs w:val="24"/>
        </w:rPr>
        <w:t>s.</w:t>
      </w:r>
      <w:r w:rsidR="00A926DE" w:rsidRPr="004650F2">
        <w:rPr>
          <w:rFonts w:ascii="Times New Roman" w:hAnsi="Times New Roman" w:cs="Times New Roman"/>
          <w:sz w:val="24"/>
          <w:szCs w:val="24"/>
        </w:rPr>
        <w:t xml:space="preserve"> </w:t>
      </w:r>
      <w:r w:rsidR="00E81167">
        <w:rPr>
          <w:rFonts w:ascii="Times New Roman" w:hAnsi="Times New Roman" w:cs="Times New Roman"/>
          <w:sz w:val="24"/>
          <w:szCs w:val="24"/>
        </w:rPr>
        <w:t>S</w:t>
      </w:r>
      <w:r w:rsidR="00A926DE" w:rsidRPr="004650F2">
        <w:rPr>
          <w:rFonts w:ascii="Times New Roman" w:hAnsi="Times New Roman" w:cs="Times New Roman"/>
          <w:sz w:val="24"/>
          <w:szCs w:val="24"/>
        </w:rPr>
        <w:t xml:space="preserve">ince only </w:t>
      </w:r>
      <w:commentRangeStart w:id="5"/>
      <w:r w:rsidR="00A926DE" w:rsidRPr="004650F2">
        <w:rPr>
          <w:rFonts w:ascii="Times New Roman" w:hAnsi="Times New Roman" w:cs="Times New Roman"/>
          <w:sz w:val="24"/>
          <w:szCs w:val="24"/>
        </w:rPr>
        <w:t xml:space="preserve">one column </w:t>
      </w:r>
      <w:commentRangeEnd w:id="5"/>
      <w:r w:rsidR="005C27CE">
        <w:rPr>
          <w:rStyle w:val="CommentReference"/>
        </w:rPr>
        <w:commentReference w:id="5"/>
      </w:r>
      <w:r w:rsidR="004C3B6F" w:rsidRPr="004650F2">
        <w:rPr>
          <w:rFonts w:ascii="Times New Roman" w:hAnsi="Times New Roman" w:cs="Times New Roman"/>
          <w:sz w:val="24"/>
          <w:szCs w:val="24"/>
        </w:rPr>
        <w:t>has</w:t>
      </w:r>
      <w:r w:rsidR="00A926DE" w:rsidRPr="004650F2">
        <w:rPr>
          <w:rFonts w:ascii="Times New Roman" w:hAnsi="Times New Roman" w:cs="Times New Roman"/>
          <w:sz w:val="24"/>
          <w:szCs w:val="24"/>
        </w:rPr>
        <w:t xml:space="preserve"> a small number of missing </w:t>
      </w:r>
      <w:r w:rsidR="004C3B6F" w:rsidRPr="004650F2">
        <w:rPr>
          <w:rFonts w:ascii="Times New Roman" w:hAnsi="Times New Roman" w:cs="Times New Roman"/>
          <w:sz w:val="24"/>
          <w:szCs w:val="24"/>
        </w:rPr>
        <w:t>values,</w:t>
      </w:r>
      <w:r w:rsidR="00A926DE" w:rsidRPr="004650F2">
        <w:rPr>
          <w:rFonts w:ascii="Times New Roman" w:hAnsi="Times New Roman" w:cs="Times New Roman"/>
          <w:sz w:val="24"/>
          <w:szCs w:val="24"/>
        </w:rPr>
        <w:t xml:space="preserve"> so we drop it. Then we further detect that </w:t>
      </w:r>
      <w:r w:rsidR="007B3790" w:rsidRPr="004650F2">
        <w:rPr>
          <w:rFonts w:ascii="Times New Roman" w:hAnsi="Times New Roman" w:cs="Times New Roman"/>
          <w:sz w:val="24"/>
          <w:szCs w:val="24"/>
        </w:rPr>
        <w:t xml:space="preserve">in </w:t>
      </w:r>
      <w:r w:rsidR="00A926DE" w:rsidRPr="004650F2">
        <w:rPr>
          <w:rFonts w:ascii="Times New Roman" w:hAnsi="Times New Roman" w:cs="Times New Roman"/>
          <w:sz w:val="24"/>
          <w:szCs w:val="24"/>
        </w:rPr>
        <w:t>the</w:t>
      </w:r>
      <w:r w:rsidR="004C3B6F" w:rsidRPr="004650F2">
        <w:rPr>
          <w:rFonts w:ascii="Times New Roman" w:hAnsi="Times New Roman" w:cs="Times New Roman"/>
          <w:sz w:val="24"/>
          <w:szCs w:val="24"/>
        </w:rPr>
        <w:t xml:space="preserve"> </w:t>
      </w:r>
      <w:r w:rsidR="00A926DE" w:rsidRPr="004650F2">
        <w:rPr>
          <w:rFonts w:ascii="Times New Roman" w:hAnsi="Times New Roman" w:cs="Times New Roman"/>
          <w:sz w:val="24"/>
          <w:szCs w:val="24"/>
        </w:rPr>
        <w:t>" Birth Weight" column</w:t>
      </w:r>
      <w:r w:rsidR="007B3790" w:rsidRPr="004650F2">
        <w:rPr>
          <w:rFonts w:ascii="Times New Roman" w:hAnsi="Times New Roman" w:cs="Times New Roman"/>
          <w:sz w:val="24"/>
          <w:szCs w:val="24"/>
        </w:rPr>
        <w:t>,</w:t>
      </w:r>
      <w:r w:rsidR="00A926DE" w:rsidRPr="004650F2">
        <w:rPr>
          <w:rFonts w:ascii="Times New Roman" w:hAnsi="Times New Roman" w:cs="Times New Roman"/>
          <w:sz w:val="24"/>
          <w:szCs w:val="24"/>
        </w:rPr>
        <w:t xml:space="preserve"> </w:t>
      </w:r>
      <w:r w:rsidR="00390175" w:rsidRPr="004650F2">
        <w:rPr>
          <w:rFonts w:ascii="Times New Roman" w:hAnsi="Times New Roman" w:cs="Times New Roman"/>
          <w:sz w:val="24"/>
          <w:szCs w:val="24"/>
        </w:rPr>
        <w:t xml:space="preserve">there are </w:t>
      </w:r>
      <w:commentRangeStart w:id="6"/>
      <w:r w:rsidR="00390175" w:rsidRPr="004650F2">
        <w:rPr>
          <w:rFonts w:ascii="Times New Roman" w:hAnsi="Times New Roman" w:cs="Times New Roman"/>
          <w:sz w:val="24"/>
          <w:szCs w:val="24"/>
        </w:rPr>
        <w:t>3200 rows are 0</w:t>
      </w:r>
      <w:r w:rsidR="005B1FF2">
        <w:rPr>
          <w:rFonts w:ascii="Times New Roman" w:hAnsi="Times New Roman" w:cs="Times New Roman"/>
          <w:sz w:val="24"/>
          <w:szCs w:val="24"/>
        </w:rPr>
        <w:t>,</w:t>
      </w:r>
      <w:r w:rsidR="00390175" w:rsidRPr="004650F2">
        <w:rPr>
          <w:rFonts w:ascii="Times New Roman" w:hAnsi="Times New Roman" w:cs="Times New Roman"/>
          <w:sz w:val="24"/>
          <w:szCs w:val="24"/>
        </w:rPr>
        <w:t xml:space="preserve"> which is </w:t>
      </w:r>
      <w:r w:rsidR="007B3790" w:rsidRPr="004650F2">
        <w:rPr>
          <w:rFonts w:ascii="Times New Roman" w:hAnsi="Times New Roman" w:cs="Times New Roman"/>
          <w:sz w:val="24"/>
          <w:szCs w:val="24"/>
        </w:rPr>
        <w:t>weird.</w:t>
      </w:r>
      <w:r w:rsidR="00390175" w:rsidRPr="004650F2">
        <w:rPr>
          <w:rFonts w:ascii="Times New Roman" w:hAnsi="Times New Roman" w:cs="Times New Roman"/>
          <w:sz w:val="24"/>
          <w:szCs w:val="24"/>
        </w:rPr>
        <w:t xml:space="preserve"> </w:t>
      </w:r>
      <w:commentRangeEnd w:id="6"/>
      <w:r w:rsidR="005C27CE">
        <w:rPr>
          <w:rStyle w:val="CommentReference"/>
        </w:rPr>
        <w:commentReference w:id="6"/>
      </w:r>
      <w:r w:rsidR="007B3790" w:rsidRPr="004650F2">
        <w:rPr>
          <w:rFonts w:ascii="Times New Roman" w:hAnsi="Times New Roman" w:cs="Times New Roman"/>
          <w:sz w:val="24"/>
          <w:szCs w:val="24"/>
        </w:rPr>
        <w:t>So,</w:t>
      </w:r>
      <w:r w:rsidR="00390175" w:rsidRPr="004650F2">
        <w:rPr>
          <w:rFonts w:ascii="Times New Roman" w:hAnsi="Times New Roman" w:cs="Times New Roman"/>
          <w:sz w:val="24"/>
          <w:szCs w:val="24"/>
        </w:rPr>
        <w:t xml:space="preserve"> </w:t>
      </w:r>
      <w:commentRangeStart w:id="7"/>
      <w:r w:rsidR="00390175" w:rsidRPr="004650F2">
        <w:rPr>
          <w:rFonts w:ascii="Times New Roman" w:hAnsi="Times New Roman" w:cs="Times New Roman"/>
          <w:sz w:val="24"/>
          <w:szCs w:val="24"/>
        </w:rPr>
        <w:t>we will drop this column.</w:t>
      </w:r>
      <w:commentRangeEnd w:id="7"/>
      <w:r w:rsidR="005C27CE">
        <w:rPr>
          <w:rStyle w:val="CommentReference"/>
        </w:rPr>
        <w:commentReference w:id="7"/>
      </w:r>
    </w:p>
    <w:p w14:paraId="79098423" w14:textId="77777777" w:rsidR="00CC1809" w:rsidRPr="004650F2" w:rsidRDefault="00CC1809" w:rsidP="00680236">
      <w:pPr>
        <w:autoSpaceDE w:val="0"/>
        <w:autoSpaceDN w:val="0"/>
        <w:adjustRightInd w:val="0"/>
        <w:spacing w:after="0" w:line="240" w:lineRule="auto"/>
        <w:jc w:val="both"/>
        <w:rPr>
          <w:rFonts w:ascii="Times New Roman" w:hAnsi="Times New Roman" w:cs="Times New Roman"/>
          <w:sz w:val="24"/>
          <w:szCs w:val="24"/>
        </w:rPr>
      </w:pPr>
    </w:p>
    <w:p w14:paraId="40554766" w14:textId="08DA9CB0" w:rsidR="00390175" w:rsidRPr="004650F2" w:rsidRDefault="00CC1809" w:rsidP="00680236">
      <w:pPr>
        <w:autoSpaceDE w:val="0"/>
        <w:autoSpaceDN w:val="0"/>
        <w:adjustRightInd w:val="0"/>
        <w:spacing w:after="0" w:line="240" w:lineRule="auto"/>
        <w:jc w:val="both"/>
        <w:rPr>
          <w:rFonts w:ascii="Times New Roman" w:hAnsi="Times New Roman" w:cs="Times New Roman"/>
          <w:sz w:val="24"/>
          <w:szCs w:val="24"/>
        </w:rPr>
      </w:pPr>
      <w:r w:rsidRPr="004650F2">
        <w:rPr>
          <w:rFonts w:ascii="Times New Roman" w:hAnsi="Times New Roman" w:cs="Times New Roman"/>
          <w:sz w:val="24"/>
          <w:szCs w:val="24"/>
        </w:rPr>
        <w:t>Thirdly, since</w:t>
      </w:r>
      <w:r w:rsidR="00390175" w:rsidRPr="004650F2">
        <w:rPr>
          <w:rFonts w:ascii="Times New Roman" w:hAnsi="Times New Roman" w:cs="Times New Roman"/>
          <w:sz w:val="24"/>
          <w:szCs w:val="24"/>
        </w:rPr>
        <w:t xml:space="preserve"> there are just </w:t>
      </w:r>
      <w:r w:rsidR="00B6137C" w:rsidRPr="004650F2">
        <w:rPr>
          <w:rFonts w:ascii="Times New Roman" w:hAnsi="Times New Roman" w:cs="Times New Roman"/>
          <w:sz w:val="24"/>
          <w:szCs w:val="24"/>
        </w:rPr>
        <w:t>three</w:t>
      </w:r>
      <w:r w:rsidR="00390175" w:rsidRPr="004650F2">
        <w:rPr>
          <w:rFonts w:ascii="Times New Roman" w:hAnsi="Times New Roman" w:cs="Times New Roman"/>
          <w:sz w:val="24"/>
          <w:szCs w:val="24"/>
        </w:rPr>
        <w:t xml:space="preserve"> columns are numerous</w:t>
      </w:r>
      <w:r w:rsidR="00B6137C" w:rsidRPr="004650F2">
        <w:rPr>
          <w:rFonts w:ascii="Times New Roman" w:hAnsi="Times New Roman" w:cs="Times New Roman"/>
          <w:sz w:val="24"/>
          <w:szCs w:val="24"/>
        </w:rPr>
        <w:t xml:space="preserve"> variables: "length of stay", '' Total Charges "and "Total Costs" and We notice that the length of stay</w:t>
      </w:r>
      <w:r w:rsidR="008B4F95" w:rsidRPr="004650F2">
        <w:rPr>
          <w:rFonts w:ascii="Times New Roman" w:hAnsi="Times New Roman" w:cs="Times New Roman"/>
          <w:sz w:val="24"/>
          <w:szCs w:val="24"/>
        </w:rPr>
        <w:t xml:space="preserve"> column is string type and the days above </w:t>
      </w:r>
      <w:commentRangeStart w:id="8"/>
      <w:r w:rsidR="008B4F95" w:rsidRPr="004650F2">
        <w:rPr>
          <w:rFonts w:ascii="Times New Roman" w:hAnsi="Times New Roman" w:cs="Times New Roman"/>
          <w:sz w:val="24"/>
          <w:szCs w:val="24"/>
        </w:rPr>
        <w:t xml:space="preserve">120 </w:t>
      </w:r>
      <w:r w:rsidR="00200C4B" w:rsidRPr="004650F2">
        <w:rPr>
          <w:rFonts w:ascii="Times New Roman" w:hAnsi="Times New Roman" w:cs="Times New Roman"/>
          <w:sz w:val="24"/>
          <w:szCs w:val="24"/>
        </w:rPr>
        <w:t xml:space="preserve">displays </w:t>
      </w:r>
      <w:commentRangeEnd w:id="8"/>
      <w:r w:rsidR="005C27CE">
        <w:rPr>
          <w:rStyle w:val="CommentReference"/>
        </w:rPr>
        <w:commentReference w:id="8"/>
      </w:r>
      <w:r w:rsidR="00200C4B" w:rsidRPr="004650F2">
        <w:rPr>
          <w:rFonts w:ascii="Times New Roman" w:hAnsi="Times New Roman" w:cs="Times New Roman"/>
          <w:sz w:val="24"/>
          <w:szCs w:val="24"/>
        </w:rPr>
        <w:t>"</w:t>
      </w:r>
      <w:r w:rsidR="008B4F95" w:rsidRPr="004650F2">
        <w:rPr>
          <w:rFonts w:ascii="Times New Roman" w:hAnsi="Times New Roman" w:cs="Times New Roman"/>
          <w:sz w:val="24"/>
          <w:szCs w:val="24"/>
        </w:rPr>
        <w:t xml:space="preserve">120+ </w:t>
      </w:r>
      <w:r w:rsidR="00200C4B" w:rsidRPr="004650F2">
        <w:rPr>
          <w:rFonts w:ascii="Times New Roman" w:hAnsi="Times New Roman" w:cs="Times New Roman"/>
          <w:sz w:val="24"/>
          <w:szCs w:val="24"/>
        </w:rPr>
        <w:t>", we</w:t>
      </w:r>
      <w:r w:rsidR="008B4F95" w:rsidRPr="004650F2">
        <w:rPr>
          <w:rFonts w:ascii="Times New Roman" w:hAnsi="Times New Roman" w:cs="Times New Roman"/>
          <w:sz w:val="24"/>
          <w:szCs w:val="24"/>
        </w:rPr>
        <w:t xml:space="preserve"> need to transfer it to int</w:t>
      </w:r>
      <w:r w:rsidR="00200C4B" w:rsidRPr="004650F2">
        <w:rPr>
          <w:rFonts w:ascii="Times New Roman" w:hAnsi="Times New Roman" w:cs="Times New Roman"/>
          <w:sz w:val="24"/>
          <w:szCs w:val="24"/>
        </w:rPr>
        <w:t>eger type</w:t>
      </w:r>
      <w:r w:rsidR="008B4F95" w:rsidRPr="004650F2">
        <w:rPr>
          <w:rFonts w:ascii="Times New Roman" w:hAnsi="Times New Roman" w:cs="Times New Roman"/>
          <w:sz w:val="24"/>
          <w:szCs w:val="24"/>
        </w:rPr>
        <w:t xml:space="preserve"> firstly. Then, as we all know,</w:t>
      </w:r>
      <w:r w:rsidR="00B6137C" w:rsidRPr="004650F2">
        <w:rPr>
          <w:rFonts w:ascii="Times New Roman" w:hAnsi="Times New Roman" w:cs="Times New Roman"/>
          <w:sz w:val="24"/>
          <w:szCs w:val="24"/>
        </w:rPr>
        <w:t xml:space="preserve"> if there is an outlier</w:t>
      </w:r>
      <w:r w:rsidR="005B1FF2">
        <w:rPr>
          <w:rFonts w:ascii="Times New Roman" w:hAnsi="Times New Roman" w:cs="Times New Roman"/>
          <w:sz w:val="24"/>
          <w:szCs w:val="24"/>
        </w:rPr>
        <w:t xml:space="preserve">, </w:t>
      </w:r>
      <w:r w:rsidR="00B6137C" w:rsidRPr="004650F2">
        <w:rPr>
          <w:rFonts w:ascii="Times New Roman" w:hAnsi="Times New Roman" w:cs="Times New Roman"/>
          <w:sz w:val="24"/>
          <w:szCs w:val="24"/>
        </w:rPr>
        <w:t xml:space="preserve">it will </w:t>
      </w:r>
      <w:r w:rsidR="00E81167">
        <w:rPr>
          <w:rFonts w:ascii="Times New Roman" w:hAnsi="Times New Roman" w:cs="Times New Roman"/>
          <w:sz w:val="24"/>
          <w:szCs w:val="24"/>
        </w:rPr>
        <w:t xml:space="preserve">be </w:t>
      </w:r>
      <w:r w:rsidR="00B6137C" w:rsidRPr="004650F2">
        <w:rPr>
          <w:rFonts w:ascii="Times New Roman" w:hAnsi="Times New Roman" w:cs="Times New Roman"/>
          <w:sz w:val="24"/>
          <w:szCs w:val="24"/>
        </w:rPr>
        <w:t xml:space="preserve">plotted as </w:t>
      </w:r>
      <w:r w:rsidR="00E81167">
        <w:rPr>
          <w:rFonts w:ascii="Times New Roman" w:hAnsi="Times New Roman" w:cs="Times New Roman"/>
          <w:sz w:val="24"/>
          <w:szCs w:val="24"/>
        </w:rPr>
        <w:t xml:space="preserve">a </w:t>
      </w:r>
      <w:r w:rsidR="00B6137C" w:rsidRPr="004650F2">
        <w:rPr>
          <w:rFonts w:ascii="Times New Roman" w:hAnsi="Times New Roman" w:cs="Times New Roman"/>
          <w:sz w:val="24"/>
          <w:szCs w:val="24"/>
        </w:rPr>
        <w:t xml:space="preserve">point in </w:t>
      </w:r>
      <w:r w:rsidR="00E81167">
        <w:rPr>
          <w:rFonts w:ascii="Times New Roman" w:hAnsi="Times New Roman" w:cs="Times New Roman"/>
          <w:sz w:val="24"/>
          <w:szCs w:val="24"/>
        </w:rPr>
        <w:t xml:space="preserve">the </w:t>
      </w:r>
      <w:r w:rsidR="00200C4B" w:rsidRPr="004650F2">
        <w:rPr>
          <w:rFonts w:ascii="Times New Roman" w:hAnsi="Times New Roman" w:cs="Times New Roman"/>
          <w:sz w:val="24"/>
          <w:szCs w:val="24"/>
        </w:rPr>
        <w:t>boxplot,</w:t>
      </w:r>
      <w:r w:rsidR="00B6137C" w:rsidRPr="004650F2">
        <w:rPr>
          <w:rFonts w:ascii="Times New Roman" w:hAnsi="Times New Roman" w:cs="Times New Roman"/>
          <w:sz w:val="24"/>
          <w:szCs w:val="24"/>
        </w:rPr>
        <w:t xml:space="preserve"> but other population</w:t>
      </w:r>
      <w:r w:rsidR="00FD6066">
        <w:rPr>
          <w:rFonts w:ascii="Times New Roman" w:hAnsi="Times New Roman" w:cs="Times New Roman"/>
          <w:sz w:val="24"/>
          <w:szCs w:val="24"/>
        </w:rPr>
        <w:t>s</w:t>
      </w:r>
      <w:r w:rsidR="00B6137C" w:rsidRPr="004650F2">
        <w:rPr>
          <w:rFonts w:ascii="Times New Roman" w:hAnsi="Times New Roman" w:cs="Times New Roman"/>
          <w:sz w:val="24"/>
          <w:szCs w:val="24"/>
        </w:rPr>
        <w:t xml:space="preserve"> will be grouped and display as boxes. </w:t>
      </w:r>
      <w:r w:rsidR="005B1FF2">
        <w:rPr>
          <w:rFonts w:ascii="Times New Roman" w:hAnsi="Times New Roman" w:cs="Times New Roman"/>
          <w:sz w:val="24"/>
          <w:szCs w:val="24"/>
        </w:rPr>
        <w:t>F</w:t>
      </w:r>
      <w:r w:rsidRPr="004650F2">
        <w:rPr>
          <w:rFonts w:ascii="Times New Roman" w:hAnsi="Times New Roman" w:cs="Times New Roman"/>
          <w:sz w:val="24"/>
          <w:szCs w:val="24"/>
        </w:rPr>
        <w:t xml:space="preserve">igure 1 to </w:t>
      </w:r>
      <w:r w:rsidR="005B1FF2">
        <w:rPr>
          <w:rFonts w:ascii="Times New Roman" w:hAnsi="Times New Roman" w:cs="Times New Roman"/>
          <w:sz w:val="24"/>
          <w:szCs w:val="24"/>
        </w:rPr>
        <w:t>F</w:t>
      </w:r>
      <w:r w:rsidRPr="004650F2">
        <w:rPr>
          <w:rFonts w:ascii="Times New Roman" w:hAnsi="Times New Roman" w:cs="Times New Roman"/>
          <w:sz w:val="24"/>
          <w:szCs w:val="24"/>
        </w:rPr>
        <w:t xml:space="preserve">igure 3 shows the </w:t>
      </w:r>
      <w:r w:rsidRPr="004650F2">
        <w:rPr>
          <w:rFonts w:ascii="Times New Roman" w:hAnsi="Times New Roman" w:cs="Times New Roman"/>
          <w:sz w:val="24"/>
          <w:szCs w:val="24"/>
        </w:rPr>
        <w:lastRenderedPageBreak/>
        <w:t xml:space="preserve">distribution of the three features. </w:t>
      </w:r>
      <w:r w:rsidR="00200C4B" w:rsidRPr="004650F2">
        <w:rPr>
          <w:rFonts w:ascii="Times New Roman" w:hAnsi="Times New Roman" w:cs="Times New Roman"/>
          <w:sz w:val="24"/>
          <w:szCs w:val="24"/>
        </w:rPr>
        <w:t xml:space="preserve">For the </w:t>
      </w:r>
      <w:r w:rsidRPr="004650F2">
        <w:rPr>
          <w:rFonts w:ascii="Times New Roman" w:hAnsi="Times New Roman" w:cs="Times New Roman"/>
          <w:sz w:val="24"/>
          <w:szCs w:val="24"/>
        </w:rPr>
        <w:t>"</w:t>
      </w:r>
      <w:r w:rsidR="00200C4B" w:rsidRPr="004650F2">
        <w:rPr>
          <w:rFonts w:ascii="Times New Roman" w:hAnsi="Times New Roman" w:cs="Times New Roman"/>
          <w:sz w:val="24"/>
          <w:szCs w:val="24"/>
        </w:rPr>
        <w:t>length of stay</w:t>
      </w:r>
      <w:r w:rsidRPr="004650F2">
        <w:rPr>
          <w:rFonts w:ascii="Times New Roman" w:hAnsi="Times New Roman" w:cs="Times New Roman"/>
          <w:sz w:val="24"/>
          <w:szCs w:val="24"/>
        </w:rPr>
        <w:t xml:space="preserve">" </w:t>
      </w:r>
      <w:r w:rsidR="00200C4B" w:rsidRPr="004650F2">
        <w:rPr>
          <w:rFonts w:ascii="Times New Roman" w:hAnsi="Times New Roman" w:cs="Times New Roman"/>
          <w:sz w:val="24"/>
          <w:szCs w:val="24"/>
        </w:rPr>
        <w:t xml:space="preserve">variable, most of them are 0-5 days which </w:t>
      </w:r>
      <w:r w:rsidRPr="004650F2">
        <w:rPr>
          <w:rFonts w:ascii="Times New Roman" w:hAnsi="Times New Roman" w:cs="Times New Roman"/>
          <w:sz w:val="24"/>
          <w:szCs w:val="24"/>
        </w:rPr>
        <w:t>are</w:t>
      </w:r>
      <w:r w:rsidR="00200C4B" w:rsidRPr="004650F2">
        <w:rPr>
          <w:rFonts w:ascii="Times New Roman" w:hAnsi="Times New Roman" w:cs="Times New Roman"/>
          <w:sz w:val="24"/>
          <w:szCs w:val="24"/>
        </w:rPr>
        <w:t xml:space="preserve"> under</w:t>
      </w:r>
      <w:r w:rsidR="00FD6066">
        <w:rPr>
          <w:rFonts w:ascii="Times New Roman" w:hAnsi="Times New Roman" w:cs="Times New Roman"/>
          <w:sz w:val="24"/>
          <w:szCs w:val="24"/>
        </w:rPr>
        <w:t xml:space="preserve"> the</w:t>
      </w:r>
      <w:r w:rsidR="00200C4B" w:rsidRPr="004650F2">
        <w:rPr>
          <w:rFonts w:ascii="Times New Roman" w:hAnsi="Times New Roman" w:cs="Times New Roman"/>
          <w:sz w:val="24"/>
          <w:szCs w:val="24"/>
        </w:rPr>
        <w:t xml:space="preserve"> Q1 percentile</w:t>
      </w:r>
      <w:r w:rsidRPr="004650F2">
        <w:rPr>
          <w:rFonts w:ascii="Times New Roman" w:hAnsi="Times New Roman" w:cs="Times New Roman"/>
          <w:sz w:val="24"/>
          <w:szCs w:val="24"/>
        </w:rPr>
        <w:t xml:space="preserve">. It indicates that </w:t>
      </w:r>
      <w:r w:rsidR="00200C4B" w:rsidRPr="004650F2">
        <w:rPr>
          <w:rFonts w:ascii="Times New Roman" w:hAnsi="Times New Roman" w:cs="Times New Roman"/>
          <w:sz w:val="24"/>
          <w:szCs w:val="24"/>
        </w:rPr>
        <w:t>we can't simply drop them</w:t>
      </w:r>
      <w:r w:rsidRPr="004650F2">
        <w:rPr>
          <w:rFonts w:ascii="Times New Roman" w:hAnsi="Times New Roman" w:cs="Times New Roman"/>
          <w:sz w:val="24"/>
          <w:szCs w:val="24"/>
        </w:rPr>
        <w:t>.</w:t>
      </w:r>
      <w:r w:rsidR="00200C4B" w:rsidRPr="004650F2">
        <w:rPr>
          <w:rFonts w:ascii="Times New Roman" w:hAnsi="Times New Roman" w:cs="Times New Roman"/>
          <w:sz w:val="24"/>
          <w:szCs w:val="24"/>
        </w:rPr>
        <w:t xml:space="preserve"> So as </w:t>
      </w:r>
      <w:r w:rsidRPr="004650F2">
        <w:rPr>
          <w:rFonts w:ascii="Times New Roman" w:hAnsi="Times New Roman" w:cs="Times New Roman"/>
          <w:sz w:val="24"/>
          <w:szCs w:val="24"/>
        </w:rPr>
        <w:t>"</w:t>
      </w:r>
      <w:r w:rsidR="00200C4B" w:rsidRPr="004650F2">
        <w:rPr>
          <w:rFonts w:ascii="Times New Roman" w:hAnsi="Times New Roman" w:cs="Times New Roman"/>
          <w:sz w:val="24"/>
          <w:szCs w:val="24"/>
        </w:rPr>
        <w:t xml:space="preserve">Total </w:t>
      </w:r>
      <w:r w:rsidRPr="004650F2">
        <w:rPr>
          <w:rFonts w:ascii="Times New Roman" w:hAnsi="Times New Roman" w:cs="Times New Roman"/>
          <w:sz w:val="24"/>
          <w:szCs w:val="24"/>
        </w:rPr>
        <w:t>C</w:t>
      </w:r>
      <w:r w:rsidR="00200C4B" w:rsidRPr="004650F2">
        <w:rPr>
          <w:rFonts w:ascii="Times New Roman" w:hAnsi="Times New Roman" w:cs="Times New Roman"/>
          <w:sz w:val="24"/>
          <w:szCs w:val="24"/>
        </w:rPr>
        <w:t>harges</w:t>
      </w:r>
      <w:r w:rsidRPr="004650F2">
        <w:rPr>
          <w:rFonts w:ascii="Times New Roman" w:hAnsi="Times New Roman" w:cs="Times New Roman"/>
          <w:sz w:val="24"/>
          <w:szCs w:val="24"/>
        </w:rPr>
        <w:t>"</w:t>
      </w:r>
      <w:r w:rsidR="00200C4B" w:rsidRPr="004650F2">
        <w:rPr>
          <w:rFonts w:ascii="Times New Roman" w:hAnsi="Times New Roman" w:cs="Times New Roman"/>
          <w:sz w:val="24"/>
          <w:szCs w:val="24"/>
        </w:rPr>
        <w:t xml:space="preserve"> and </w:t>
      </w:r>
      <w:r w:rsidRPr="004650F2">
        <w:rPr>
          <w:rFonts w:ascii="Times New Roman" w:hAnsi="Times New Roman" w:cs="Times New Roman"/>
          <w:sz w:val="24"/>
          <w:szCs w:val="24"/>
        </w:rPr>
        <w:t>"T</w:t>
      </w:r>
      <w:r w:rsidR="00200C4B" w:rsidRPr="004650F2">
        <w:rPr>
          <w:rFonts w:ascii="Times New Roman" w:hAnsi="Times New Roman" w:cs="Times New Roman"/>
          <w:sz w:val="24"/>
          <w:szCs w:val="24"/>
        </w:rPr>
        <w:t xml:space="preserve">otal </w:t>
      </w:r>
      <w:r w:rsidRPr="004650F2">
        <w:rPr>
          <w:rFonts w:ascii="Times New Roman" w:hAnsi="Times New Roman" w:cs="Times New Roman"/>
          <w:sz w:val="24"/>
          <w:szCs w:val="24"/>
        </w:rPr>
        <w:t xml:space="preserve">Costs". </w:t>
      </w:r>
      <w:r w:rsidR="005B1FF2">
        <w:rPr>
          <w:rFonts w:ascii="Times New Roman" w:hAnsi="Times New Roman" w:cs="Times New Roman"/>
          <w:sz w:val="24"/>
          <w:szCs w:val="24"/>
        </w:rPr>
        <w:t>Moreover,</w:t>
      </w:r>
      <w:r w:rsidR="00200C4B" w:rsidRPr="004650F2">
        <w:rPr>
          <w:rFonts w:ascii="Times New Roman" w:hAnsi="Times New Roman" w:cs="Times New Roman"/>
          <w:sz w:val="24"/>
          <w:szCs w:val="24"/>
        </w:rPr>
        <w:t xml:space="preserve"> </w:t>
      </w:r>
      <w:r w:rsidR="00B6137C" w:rsidRPr="004650F2">
        <w:rPr>
          <w:rFonts w:ascii="Times New Roman" w:hAnsi="Times New Roman" w:cs="Times New Roman"/>
          <w:sz w:val="24"/>
          <w:szCs w:val="24"/>
        </w:rPr>
        <w:t xml:space="preserve">we will </w:t>
      </w:r>
      <w:r w:rsidR="00200C4B" w:rsidRPr="004650F2">
        <w:rPr>
          <w:rFonts w:ascii="Times New Roman" w:hAnsi="Times New Roman" w:cs="Times New Roman"/>
          <w:sz w:val="24"/>
          <w:szCs w:val="24"/>
        </w:rPr>
        <w:t>assume</w:t>
      </w:r>
      <w:r w:rsidR="005B1FF2">
        <w:rPr>
          <w:rFonts w:ascii="Times New Roman" w:hAnsi="Times New Roman" w:cs="Times New Roman"/>
          <w:sz w:val="24"/>
          <w:szCs w:val="24"/>
        </w:rPr>
        <w:t xml:space="preserve"> that</w:t>
      </w:r>
      <w:r w:rsidR="00B6137C" w:rsidRPr="004650F2">
        <w:rPr>
          <w:rFonts w:ascii="Times New Roman" w:hAnsi="Times New Roman" w:cs="Times New Roman"/>
          <w:sz w:val="24"/>
          <w:szCs w:val="24"/>
        </w:rPr>
        <w:t xml:space="preserve"> </w:t>
      </w:r>
      <w:r w:rsidR="007B3790" w:rsidRPr="004650F2">
        <w:rPr>
          <w:rFonts w:ascii="Times New Roman" w:hAnsi="Times New Roman" w:cs="Times New Roman"/>
          <w:sz w:val="24"/>
          <w:szCs w:val="24"/>
        </w:rPr>
        <w:t xml:space="preserve">there are </w:t>
      </w:r>
      <w:r w:rsidR="00200C4B" w:rsidRPr="004650F2">
        <w:rPr>
          <w:rFonts w:ascii="Times New Roman" w:hAnsi="Times New Roman" w:cs="Times New Roman"/>
          <w:sz w:val="24"/>
          <w:szCs w:val="24"/>
        </w:rPr>
        <w:t xml:space="preserve">no </w:t>
      </w:r>
      <w:r w:rsidR="007B3790" w:rsidRPr="004650F2">
        <w:rPr>
          <w:rFonts w:ascii="Times New Roman" w:hAnsi="Times New Roman" w:cs="Times New Roman"/>
          <w:sz w:val="24"/>
          <w:szCs w:val="24"/>
        </w:rPr>
        <w:t>outliers</w:t>
      </w:r>
      <w:r w:rsidR="00200C4B" w:rsidRPr="004650F2">
        <w:rPr>
          <w:rFonts w:ascii="Times New Roman" w:hAnsi="Times New Roman" w:cs="Times New Roman"/>
          <w:sz w:val="24"/>
          <w:szCs w:val="24"/>
        </w:rPr>
        <w:t xml:space="preserve">. </w:t>
      </w:r>
      <w:r w:rsidR="00390175" w:rsidRPr="004650F2">
        <w:rPr>
          <w:rFonts w:ascii="Times New Roman" w:hAnsi="Times New Roman" w:cs="Times New Roman"/>
          <w:sz w:val="24"/>
          <w:szCs w:val="24"/>
        </w:rPr>
        <w:t xml:space="preserve">After pre-process we have the dataset like </w:t>
      </w:r>
      <w:r w:rsidR="00197A4B">
        <w:rPr>
          <w:rFonts w:ascii="Times New Roman" w:hAnsi="Times New Roman" w:cs="Times New Roman"/>
          <w:sz w:val="24"/>
          <w:szCs w:val="24"/>
        </w:rPr>
        <w:t>F</w:t>
      </w:r>
      <w:r w:rsidR="00390175" w:rsidRPr="004650F2">
        <w:rPr>
          <w:rFonts w:ascii="Times New Roman" w:hAnsi="Times New Roman" w:cs="Times New Roman"/>
          <w:sz w:val="24"/>
          <w:szCs w:val="24"/>
        </w:rPr>
        <w:t>igure</w:t>
      </w:r>
      <w:r w:rsidR="00197A4B">
        <w:rPr>
          <w:rFonts w:ascii="Times New Roman" w:hAnsi="Times New Roman" w:cs="Times New Roman"/>
          <w:sz w:val="24"/>
          <w:szCs w:val="24"/>
        </w:rPr>
        <w:t xml:space="preserve"> </w:t>
      </w:r>
      <w:r w:rsidRPr="004650F2">
        <w:rPr>
          <w:rFonts w:ascii="Times New Roman" w:hAnsi="Times New Roman" w:cs="Times New Roman"/>
          <w:sz w:val="24"/>
          <w:szCs w:val="24"/>
        </w:rPr>
        <w:t>4</w:t>
      </w:r>
      <w:r w:rsidR="00390175" w:rsidRPr="004650F2">
        <w:rPr>
          <w:rFonts w:ascii="Times New Roman" w:hAnsi="Times New Roman" w:cs="Times New Roman"/>
          <w:sz w:val="24"/>
          <w:szCs w:val="24"/>
        </w:rPr>
        <w:t xml:space="preserve"> below.</w:t>
      </w:r>
    </w:p>
    <w:p w14:paraId="0B864B4B" w14:textId="77777777" w:rsidR="004C3B6F" w:rsidRPr="004650F2" w:rsidRDefault="004C3B6F" w:rsidP="00680236">
      <w:pPr>
        <w:pStyle w:val="HTMLPreformatted"/>
        <w:shd w:val="clear" w:color="auto" w:fill="FFFFFF"/>
        <w:jc w:val="both"/>
        <w:textAlignment w:val="baseline"/>
        <w:rPr>
          <w:rFonts w:ascii="Times New Roman" w:hAnsi="Times New Roman" w:cs="Times New Roman"/>
          <w:sz w:val="24"/>
          <w:szCs w:val="24"/>
        </w:rPr>
      </w:pPr>
    </w:p>
    <w:p w14:paraId="1FE1663E" w14:textId="29158090" w:rsidR="00390175" w:rsidRDefault="00200C4B" w:rsidP="00197A4B">
      <w:pPr>
        <w:pStyle w:val="HTMLPreformatted"/>
        <w:shd w:val="clear" w:color="auto" w:fill="FFFFFF"/>
        <w:jc w:val="center"/>
        <w:textAlignment w:val="baseline"/>
        <w:rPr>
          <w:rFonts w:ascii="Times New Roman" w:hAnsi="Times New Roman" w:cs="Times New Roman"/>
          <w:b/>
          <w:sz w:val="24"/>
          <w:szCs w:val="24"/>
        </w:rPr>
      </w:pPr>
      <w:r w:rsidRPr="004650F2">
        <w:rPr>
          <w:rFonts w:ascii="Times New Roman" w:hAnsi="Times New Roman" w:cs="Times New Roman"/>
          <w:b/>
          <w:sz w:val="24"/>
          <w:szCs w:val="24"/>
        </w:rPr>
        <w:t>F</w:t>
      </w:r>
      <w:r w:rsidR="00390175" w:rsidRPr="004650F2">
        <w:rPr>
          <w:rFonts w:ascii="Times New Roman" w:hAnsi="Times New Roman" w:cs="Times New Roman"/>
          <w:b/>
          <w:sz w:val="24"/>
          <w:szCs w:val="24"/>
        </w:rPr>
        <w:t>igure1</w:t>
      </w:r>
      <w:r w:rsidRPr="004650F2">
        <w:rPr>
          <w:rFonts w:ascii="Times New Roman" w:hAnsi="Times New Roman" w:cs="Times New Roman"/>
          <w:b/>
          <w:sz w:val="24"/>
          <w:szCs w:val="24"/>
        </w:rPr>
        <w:t xml:space="preserve"> Distribution of the length of stay for patients</w:t>
      </w:r>
    </w:p>
    <w:p w14:paraId="38F1CCCF" w14:textId="77777777" w:rsidR="00FD6066" w:rsidRPr="004650F2" w:rsidRDefault="00FD6066" w:rsidP="00680236">
      <w:pPr>
        <w:pStyle w:val="HTMLPreformatted"/>
        <w:shd w:val="clear" w:color="auto" w:fill="FFFFFF"/>
        <w:jc w:val="both"/>
        <w:textAlignment w:val="baseline"/>
        <w:rPr>
          <w:rFonts w:ascii="Times New Roman" w:hAnsi="Times New Roman" w:cs="Times New Roman"/>
          <w:b/>
          <w:sz w:val="24"/>
          <w:szCs w:val="24"/>
        </w:rPr>
      </w:pPr>
    </w:p>
    <w:p w14:paraId="67D30372" w14:textId="42C20A64" w:rsidR="00200C4B" w:rsidRPr="004650F2" w:rsidRDefault="00B6137C" w:rsidP="00197A4B">
      <w:pPr>
        <w:pStyle w:val="HTMLPreformatted"/>
        <w:shd w:val="clear" w:color="auto" w:fill="FFFFFF"/>
        <w:jc w:val="center"/>
        <w:textAlignment w:val="baseline"/>
        <w:rPr>
          <w:rFonts w:ascii="Times New Roman" w:hAnsi="Times New Roman" w:cs="Times New Roman"/>
          <w:sz w:val="24"/>
          <w:szCs w:val="24"/>
        </w:rPr>
      </w:pPr>
      <w:r w:rsidRPr="004650F2">
        <w:rPr>
          <w:rFonts w:ascii="Times New Roman" w:hAnsi="Times New Roman" w:cs="Times New Roman"/>
          <w:noProof/>
          <w:sz w:val="24"/>
          <w:szCs w:val="24"/>
        </w:rPr>
        <w:drawing>
          <wp:inline distT="0" distB="0" distL="0" distR="0" wp14:anchorId="6726505C" wp14:editId="2C877E31">
            <wp:extent cx="2792963" cy="2069311"/>
            <wp:effectExtent l="0" t="0" r="7620" b="7620"/>
            <wp:docPr id="1" name="Picture 1" descr="C:\Users\Naixin\AppData\Local\Temp\156945569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ixin\AppData\Local\Temp\1569455698(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8676" cy="2073544"/>
                    </a:xfrm>
                    <a:prstGeom prst="rect">
                      <a:avLst/>
                    </a:prstGeom>
                    <a:noFill/>
                    <a:ln>
                      <a:noFill/>
                    </a:ln>
                  </pic:spPr>
                </pic:pic>
              </a:graphicData>
            </a:graphic>
          </wp:inline>
        </w:drawing>
      </w:r>
    </w:p>
    <w:p w14:paraId="748AD84C" w14:textId="77777777" w:rsidR="00200C4B" w:rsidRPr="004650F2" w:rsidRDefault="00200C4B" w:rsidP="00197A4B">
      <w:pPr>
        <w:pStyle w:val="HTMLPreformatted"/>
        <w:shd w:val="clear" w:color="auto" w:fill="FFFFFF"/>
        <w:jc w:val="center"/>
        <w:textAlignment w:val="baseline"/>
        <w:rPr>
          <w:rFonts w:ascii="Times New Roman" w:hAnsi="Times New Roman" w:cs="Times New Roman"/>
          <w:b/>
          <w:sz w:val="24"/>
          <w:szCs w:val="24"/>
        </w:rPr>
      </w:pPr>
    </w:p>
    <w:p w14:paraId="0A5DDEBD" w14:textId="25943EF7" w:rsidR="00200C4B" w:rsidRPr="004650F2" w:rsidRDefault="00200C4B" w:rsidP="00197A4B">
      <w:pPr>
        <w:pStyle w:val="HTMLPreformatted"/>
        <w:shd w:val="clear" w:color="auto" w:fill="FFFFFF"/>
        <w:jc w:val="center"/>
        <w:textAlignment w:val="baseline"/>
        <w:rPr>
          <w:rFonts w:ascii="Times New Roman" w:hAnsi="Times New Roman" w:cs="Times New Roman"/>
          <w:b/>
          <w:sz w:val="24"/>
          <w:szCs w:val="24"/>
        </w:rPr>
      </w:pPr>
      <w:r w:rsidRPr="004650F2">
        <w:rPr>
          <w:rFonts w:ascii="Times New Roman" w:hAnsi="Times New Roman" w:cs="Times New Roman"/>
          <w:b/>
          <w:sz w:val="24"/>
          <w:szCs w:val="24"/>
        </w:rPr>
        <w:t>Figure2 Distribution of the total charges for patients</w:t>
      </w:r>
    </w:p>
    <w:p w14:paraId="24952FF7" w14:textId="77777777" w:rsidR="00200C4B" w:rsidRPr="004650F2" w:rsidRDefault="00200C4B" w:rsidP="00197A4B">
      <w:pPr>
        <w:pStyle w:val="HTMLPreformatted"/>
        <w:shd w:val="clear" w:color="auto" w:fill="FFFFFF"/>
        <w:jc w:val="center"/>
        <w:textAlignment w:val="baseline"/>
        <w:rPr>
          <w:rFonts w:ascii="Times New Roman" w:hAnsi="Times New Roman" w:cs="Times New Roman"/>
          <w:sz w:val="24"/>
          <w:szCs w:val="24"/>
        </w:rPr>
      </w:pPr>
    </w:p>
    <w:p w14:paraId="701517B0" w14:textId="0C9E6EBC" w:rsidR="004650F2" w:rsidRPr="00197A4B" w:rsidRDefault="008B4F95" w:rsidP="00197A4B">
      <w:pPr>
        <w:pStyle w:val="HTMLPreformatted"/>
        <w:shd w:val="clear" w:color="auto" w:fill="FFFFFF"/>
        <w:jc w:val="center"/>
        <w:textAlignment w:val="baseline"/>
        <w:rPr>
          <w:rFonts w:ascii="Times New Roman" w:hAnsi="Times New Roman" w:cs="Times New Roman"/>
          <w:sz w:val="24"/>
          <w:szCs w:val="24"/>
        </w:rPr>
      </w:pPr>
      <w:r w:rsidRPr="004650F2">
        <w:rPr>
          <w:rFonts w:ascii="Times New Roman" w:hAnsi="Times New Roman" w:cs="Times New Roman"/>
          <w:noProof/>
          <w:sz w:val="24"/>
          <w:szCs w:val="24"/>
        </w:rPr>
        <w:drawing>
          <wp:inline distT="0" distB="0" distL="0" distR="0" wp14:anchorId="09629FC2" wp14:editId="6A6B8A55">
            <wp:extent cx="2873829" cy="1937580"/>
            <wp:effectExtent l="0" t="0" r="3175" b="5715"/>
            <wp:docPr id="24" name="Picture 24" descr="C:\Users\Naixin\AppData\Local\Temp\156945599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ixin\AppData\Local\Temp\1569455997(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2466" cy="1970372"/>
                    </a:xfrm>
                    <a:prstGeom prst="rect">
                      <a:avLst/>
                    </a:prstGeom>
                    <a:noFill/>
                    <a:ln>
                      <a:noFill/>
                    </a:ln>
                  </pic:spPr>
                </pic:pic>
              </a:graphicData>
            </a:graphic>
          </wp:inline>
        </w:drawing>
      </w:r>
    </w:p>
    <w:p w14:paraId="0D1B9AF7" w14:textId="77777777" w:rsidR="004650F2" w:rsidRDefault="004650F2" w:rsidP="00680236">
      <w:pPr>
        <w:pStyle w:val="HTMLPreformatted"/>
        <w:shd w:val="clear" w:color="auto" w:fill="FFFFFF"/>
        <w:jc w:val="both"/>
        <w:textAlignment w:val="baseline"/>
        <w:rPr>
          <w:rFonts w:ascii="Times New Roman" w:hAnsi="Times New Roman" w:cs="Times New Roman"/>
          <w:b/>
          <w:sz w:val="24"/>
          <w:szCs w:val="24"/>
        </w:rPr>
      </w:pPr>
    </w:p>
    <w:p w14:paraId="32006E42" w14:textId="77777777" w:rsidR="004650F2" w:rsidRDefault="004650F2" w:rsidP="00680236">
      <w:pPr>
        <w:pStyle w:val="HTMLPreformatted"/>
        <w:shd w:val="clear" w:color="auto" w:fill="FFFFFF"/>
        <w:jc w:val="both"/>
        <w:textAlignment w:val="baseline"/>
        <w:rPr>
          <w:rFonts w:ascii="Times New Roman" w:hAnsi="Times New Roman" w:cs="Times New Roman"/>
          <w:b/>
          <w:sz w:val="24"/>
          <w:szCs w:val="24"/>
        </w:rPr>
      </w:pPr>
    </w:p>
    <w:p w14:paraId="3D522771" w14:textId="774E9203" w:rsidR="00200C4B" w:rsidRDefault="00200C4B" w:rsidP="00197A4B">
      <w:pPr>
        <w:pStyle w:val="HTMLPreformatted"/>
        <w:shd w:val="clear" w:color="auto" w:fill="FFFFFF"/>
        <w:jc w:val="center"/>
        <w:textAlignment w:val="baseline"/>
        <w:rPr>
          <w:rFonts w:ascii="Times New Roman" w:hAnsi="Times New Roman" w:cs="Times New Roman"/>
          <w:b/>
          <w:sz w:val="24"/>
          <w:szCs w:val="24"/>
        </w:rPr>
      </w:pPr>
      <w:r w:rsidRPr="004650F2">
        <w:rPr>
          <w:rFonts w:ascii="Times New Roman" w:hAnsi="Times New Roman" w:cs="Times New Roman"/>
          <w:b/>
          <w:sz w:val="24"/>
          <w:szCs w:val="24"/>
        </w:rPr>
        <w:t>Figure3 Distribution of the total costs for patients</w:t>
      </w:r>
    </w:p>
    <w:p w14:paraId="1C446817" w14:textId="77777777" w:rsidR="00197A4B" w:rsidRPr="004650F2" w:rsidRDefault="00197A4B" w:rsidP="00197A4B">
      <w:pPr>
        <w:pStyle w:val="HTMLPreformatted"/>
        <w:shd w:val="clear" w:color="auto" w:fill="FFFFFF"/>
        <w:jc w:val="center"/>
        <w:textAlignment w:val="baseline"/>
        <w:rPr>
          <w:rFonts w:ascii="Times New Roman" w:hAnsi="Times New Roman" w:cs="Times New Roman"/>
          <w:b/>
          <w:sz w:val="24"/>
          <w:szCs w:val="24"/>
        </w:rPr>
      </w:pPr>
    </w:p>
    <w:p w14:paraId="616C7B90" w14:textId="6CE8FB0F" w:rsidR="008B4F95" w:rsidRPr="004650F2" w:rsidRDefault="008B4F95" w:rsidP="00197A4B">
      <w:pPr>
        <w:pStyle w:val="HTMLPreformatted"/>
        <w:shd w:val="clear" w:color="auto" w:fill="FFFFFF"/>
        <w:jc w:val="center"/>
        <w:textAlignment w:val="baseline"/>
        <w:rPr>
          <w:rFonts w:ascii="Times New Roman" w:hAnsi="Times New Roman" w:cs="Times New Roman"/>
          <w:sz w:val="24"/>
          <w:szCs w:val="24"/>
        </w:rPr>
      </w:pPr>
      <w:r w:rsidRPr="004650F2">
        <w:rPr>
          <w:rFonts w:ascii="Times New Roman" w:hAnsi="Times New Roman" w:cs="Times New Roman"/>
          <w:noProof/>
          <w:sz w:val="24"/>
          <w:szCs w:val="24"/>
        </w:rPr>
        <w:lastRenderedPageBreak/>
        <w:drawing>
          <wp:inline distT="0" distB="0" distL="0" distR="0" wp14:anchorId="32B8E459" wp14:editId="16EF59A3">
            <wp:extent cx="2985796" cy="1963737"/>
            <wp:effectExtent l="0" t="0" r="5080" b="0"/>
            <wp:docPr id="29" name="Picture 29" descr="C:\Users\Naixin\AppData\Local\Temp\156945602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ixin\AppData\Local\Temp\1569456029(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2481" cy="2014172"/>
                    </a:xfrm>
                    <a:prstGeom prst="rect">
                      <a:avLst/>
                    </a:prstGeom>
                    <a:noFill/>
                    <a:ln>
                      <a:noFill/>
                    </a:ln>
                  </pic:spPr>
                </pic:pic>
              </a:graphicData>
            </a:graphic>
          </wp:inline>
        </w:drawing>
      </w:r>
    </w:p>
    <w:p w14:paraId="40F468F5" w14:textId="19F6CC99" w:rsidR="00CC1809" w:rsidRPr="004650F2" w:rsidRDefault="00CC1809" w:rsidP="00197A4B">
      <w:pPr>
        <w:pStyle w:val="HTMLPreformatted"/>
        <w:shd w:val="clear" w:color="auto" w:fill="FFFFFF"/>
        <w:jc w:val="center"/>
        <w:textAlignment w:val="baseline"/>
        <w:rPr>
          <w:rFonts w:ascii="Times New Roman" w:hAnsi="Times New Roman" w:cs="Times New Roman"/>
          <w:b/>
          <w:sz w:val="24"/>
          <w:szCs w:val="24"/>
        </w:rPr>
      </w:pPr>
      <w:r w:rsidRPr="004650F2">
        <w:rPr>
          <w:rFonts w:ascii="Times New Roman" w:hAnsi="Times New Roman" w:cs="Times New Roman"/>
          <w:b/>
          <w:sz w:val="24"/>
          <w:szCs w:val="24"/>
        </w:rPr>
        <w:t>Figure 4 After</w:t>
      </w:r>
      <w:r w:rsidR="005B1FF2">
        <w:rPr>
          <w:rFonts w:ascii="Times New Roman" w:hAnsi="Times New Roman" w:cs="Times New Roman"/>
          <w:b/>
          <w:sz w:val="24"/>
          <w:szCs w:val="24"/>
        </w:rPr>
        <w:t xml:space="preserve"> the</w:t>
      </w:r>
      <w:r w:rsidRPr="004650F2">
        <w:rPr>
          <w:rFonts w:ascii="Times New Roman" w:hAnsi="Times New Roman" w:cs="Times New Roman"/>
          <w:b/>
          <w:sz w:val="24"/>
          <w:szCs w:val="24"/>
        </w:rPr>
        <w:t xml:space="preserve"> first three steps the data we have</w:t>
      </w:r>
    </w:p>
    <w:p w14:paraId="201D219C" w14:textId="77777777" w:rsidR="00B6137C" w:rsidRPr="004650F2" w:rsidRDefault="00B6137C" w:rsidP="00680236">
      <w:pPr>
        <w:pStyle w:val="HTMLPreformatted"/>
        <w:shd w:val="clear" w:color="auto" w:fill="FFFFFF"/>
        <w:jc w:val="both"/>
        <w:textAlignment w:val="baseline"/>
        <w:rPr>
          <w:rFonts w:ascii="Times New Roman" w:hAnsi="Times New Roman" w:cs="Times New Roman"/>
          <w:sz w:val="24"/>
          <w:szCs w:val="24"/>
        </w:rPr>
      </w:pPr>
    </w:p>
    <w:p w14:paraId="0B263928" w14:textId="6853BEBF" w:rsidR="00B6137C" w:rsidRPr="004650F2" w:rsidRDefault="00CC1809" w:rsidP="00197A4B">
      <w:pPr>
        <w:pStyle w:val="HTMLPreformatted"/>
        <w:shd w:val="clear" w:color="auto" w:fill="FFFFFF"/>
        <w:jc w:val="center"/>
        <w:textAlignment w:val="baseline"/>
        <w:rPr>
          <w:rFonts w:ascii="Times New Roman" w:hAnsi="Times New Roman" w:cs="Times New Roman"/>
          <w:sz w:val="24"/>
          <w:szCs w:val="24"/>
        </w:rPr>
      </w:pPr>
      <w:r w:rsidRPr="004650F2">
        <w:rPr>
          <w:rFonts w:ascii="Times New Roman" w:hAnsi="Times New Roman" w:cs="Times New Roman"/>
          <w:noProof/>
          <w:sz w:val="24"/>
          <w:szCs w:val="24"/>
        </w:rPr>
        <w:drawing>
          <wp:inline distT="0" distB="0" distL="0" distR="0" wp14:anchorId="3679116E" wp14:editId="6FF5C57B">
            <wp:extent cx="3383752" cy="2766349"/>
            <wp:effectExtent l="0" t="0" r="7620" b="0"/>
            <wp:docPr id="30" name="Picture 30" descr="C:\Users\Naixin\AppData\Local\Temp\15694566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ixin\AppData\Local\Temp\1569456641(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6267" cy="2801107"/>
                    </a:xfrm>
                    <a:prstGeom prst="rect">
                      <a:avLst/>
                    </a:prstGeom>
                    <a:noFill/>
                    <a:ln>
                      <a:noFill/>
                    </a:ln>
                  </pic:spPr>
                </pic:pic>
              </a:graphicData>
            </a:graphic>
          </wp:inline>
        </w:drawing>
      </w:r>
    </w:p>
    <w:p w14:paraId="6D5BD266" w14:textId="76A38218" w:rsidR="00B6137C" w:rsidRPr="004650F2" w:rsidRDefault="00B6137C" w:rsidP="00680236">
      <w:pPr>
        <w:pStyle w:val="HTMLPreformatted"/>
        <w:shd w:val="clear" w:color="auto" w:fill="FFFFFF"/>
        <w:jc w:val="both"/>
        <w:textAlignment w:val="baseline"/>
        <w:rPr>
          <w:rFonts w:ascii="Times New Roman" w:hAnsi="Times New Roman" w:cs="Times New Roman"/>
          <w:sz w:val="24"/>
          <w:szCs w:val="24"/>
        </w:rPr>
      </w:pPr>
    </w:p>
    <w:p w14:paraId="730522A9" w14:textId="1B1B4131" w:rsidR="00E56BC0" w:rsidRPr="004650F2" w:rsidRDefault="00CC1809" w:rsidP="00680236">
      <w:pPr>
        <w:pStyle w:val="HTMLPreformatted"/>
        <w:shd w:val="clear" w:color="auto" w:fill="FFFFFF"/>
        <w:jc w:val="both"/>
        <w:textAlignment w:val="baseline"/>
        <w:rPr>
          <w:rFonts w:ascii="Times New Roman" w:hAnsi="Times New Roman" w:cs="Times New Roman"/>
          <w:sz w:val="24"/>
          <w:szCs w:val="24"/>
        </w:rPr>
      </w:pPr>
      <w:r w:rsidRPr="004650F2">
        <w:rPr>
          <w:rFonts w:ascii="Times New Roman" w:hAnsi="Times New Roman" w:cs="Times New Roman"/>
          <w:sz w:val="24"/>
          <w:szCs w:val="24"/>
        </w:rPr>
        <w:t xml:space="preserve">Fourthly, </w:t>
      </w:r>
      <w:r w:rsidR="00FE5EA0" w:rsidRPr="004650F2">
        <w:rPr>
          <w:rFonts w:ascii="Times New Roman" w:hAnsi="Times New Roman" w:cs="Times New Roman"/>
          <w:sz w:val="24"/>
          <w:szCs w:val="24"/>
        </w:rPr>
        <w:t>s</w:t>
      </w:r>
      <w:r w:rsidR="00390175" w:rsidRPr="004650F2">
        <w:rPr>
          <w:rFonts w:ascii="Times New Roman" w:hAnsi="Times New Roman" w:cs="Times New Roman"/>
          <w:sz w:val="24"/>
          <w:szCs w:val="24"/>
        </w:rPr>
        <w:t>ince we are interested in the relationship between</w:t>
      </w:r>
      <w:r w:rsidR="005B1FF2">
        <w:rPr>
          <w:rFonts w:ascii="Times New Roman" w:hAnsi="Times New Roman" w:cs="Times New Roman"/>
          <w:sz w:val="24"/>
          <w:szCs w:val="24"/>
        </w:rPr>
        <w:t xml:space="preserve"> the</w:t>
      </w:r>
      <w:r w:rsidR="00390175" w:rsidRPr="004650F2">
        <w:rPr>
          <w:rFonts w:ascii="Times New Roman" w:hAnsi="Times New Roman" w:cs="Times New Roman"/>
          <w:sz w:val="24"/>
          <w:szCs w:val="24"/>
        </w:rPr>
        <w:t xml:space="preserve"> length of stay in hospital and payment typology. </w:t>
      </w:r>
      <w:r w:rsidR="005B1FF2">
        <w:rPr>
          <w:rFonts w:ascii="Times New Roman" w:hAnsi="Times New Roman" w:cs="Times New Roman"/>
          <w:sz w:val="24"/>
          <w:szCs w:val="24"/>
        </w:rPr>
        <w:t>W</w:t>
      </w:r>
      <w:r w:rsidR="00390175" w:rsidRPr="004650F2">
        <w:rPr>
          <w:rFonts w:ascii="Times New Roman" w:hAnsi="Times New Roman" w:cs="Times New Roman"/>
          <w:sz w:val="24"/>
          <w:szCs w:val="24"/>
        </w:rPr>
        <w:t xml:space="preserve">e </w:t>
      </w:r>
      <w:r w:rsidR="00FE5EA0" w:rsidRPr="004650F2">
        <w:rPr>
          <w:rFonts w:ascii="Times New Roman" w:hAnsi="Times New Roman" w:cs="Times New Roman"/>
          <w:sz w:val="24"/>
          <w:szCs w:val="24"/>
        </w:rPr>
        <w:t xml:space="preserve">can detect if there are </w:t>
      </w:r>
      <w:commentRangeStart w:id="9"/>
      <w:r w:rsidR="00FE5EA0" w:rsidRPr="004650F2">
        <w:rPr>
          <w:rFonts w:ascii="Times New Roman" w:hAnsi="Times New Roman" w:cs="Times New Roman"/>
          <w:sz w:val="24"/>
          <w:szCs w:val="24"/>
        </w:rPr>
        <w:t xml:space="preserve">any imbalance issues </w:t>
      </w:r>
      <w:commentRangeEnd w:id="9"/>
      <w:r w:rsidR="00B55C2B">
        <w:rPr>
          <w:rStyle w:val="CommentReference"/>
          <w:rFonts w:asciiTheme="minorHAnsi" w:eastAsiaTheme="minorEastAsia" w:hAnsiTheme="minorHAnsi" w:cstheme="minorBidi"/>
        </w:rPr>
        <w:commentReference w:id="9"/>
      </w:r>
      <w:r w:rsidR="00FE5EA0" w:rsidRPr="004650F2">
        <w:rPr>
          <w:rFonts w:ascii="Times New Roman" w:hAnsi="Times New Roman" w:cs="Times New Roman"/>
          <w:sz w:val="24"/>
          <w:szCs w:val="24"/>
        </w:rPr>
        <w:t>by</w:t>
      </w:r>
      <w:r w:rsidR="00390175" w:rsidRPr="004650F2">
        <w:rPr>
          <w:rFonts w:ascii="Times New Roman" w:hAnsi="Times New Roman" w:cs="Times New Roman"/>
          <w:sz w:val="24"/>
          <w:szCs w:val="24"/>
        </w:rPr>
        <w:t xml:space="preserve"> </w:t>
      </w:r>
      <w:r w:rsidR="00FE5EA0" w:rsidRPr="004650F2">
        <w:rPr>
          <w:rFonts w:ascii="Times New Roman" w:hAnsi="Times New Roman" w:cs="Times New Roman"/>
          <w:sz w:val="24"/>
          <w:szCs w:val="24"/>
        </w:rPr>
        <w:t>checking</w:t>
      </w:r>
      <w:r w:rsidR="00390175" w:rsidRPr="004650F2">
        <w:rPr>
          <w:rFonts w:ascii="Times New Roman" w:hAnsi="Times New Roman" w:cs="Times New Roman"/>
          <w:sz w:val="24"/>
          <w:szCs w:val="24"/>
        </w:rPr>
        <w:t xml:space="preserve"> the distribution of </w:t>
      </w:r>
      <w:r w:rsidR="00E56BC0" w:rsidRPr="004650F2">
        <w:rPr>
          <w:rFonts w:ascii="Times New Roman" w:hAnsi="Times New Roman" w:cs="Times New Roman"/>
          <w:sz w:val="24"/>
          <w:szCs w:val="24"/>
        </w:rPr>
        <w:t xml:space="preserve">the payment </w:t>
      </w:r>
      <w:r w:rsidR="001B56B5" w:rsidRPr="004650F2">
        <w:rPr>
          <w:rFonts w:ascii="Times New Roman" w:hAnsi="Times New Roman" w:cs="Times New Roman"/>
          <w:sz w:val="24"/>
          <w:szCs w:val="24"/>
        </w:rPr>
        <w:t>method. We</w:t>
      </w:r>
      <w:r w:rsidR="00E56BC0" w:rsidRPr="004650F2">
        <w:rPr>
          <w:rFonts w:ascii="Times New Roman" w:hAnsi="Times New Roman" w:cs="Times New Roman"/>
          <w:sz w:val="24"/>
          <w:szCs w:val="24"/>
        </w:rPr>
        <w:t xml:space="preserve"> have </w:t>
      </w:r>
      <w:r w:rsidR="005B1FF2">
        <w:rPr>
          <w:rFonts w:ascii="Times New Roman" w:hAnsi="Times New Roman" w:cs="Times New Roman"/>
          <w:sz w:val="24"/>
          <w:szCs w:val="24"/>
        </w:rPr>
        <w:t>ten</w:t>
      </w:r>
      <w:r w:rsidR="00E56BC0" w:rsidRPr="004650F2">
        <w:rPr>
          <w:rFonts w:ascii="Times New Roman" w:hAnsi="Times New Roman" w:cs="Times New Roman"/>
          <w:sz w:val="24"/>
          <w:szCs w:val="24"/>
        </w:rPr>
        <w:t xml:space="preserve"> different payment method</w:t>
      </w:r>
      <w:r w:rsidR="00FE5EA0" w:rsidRPr="004650F2">
        <w:rPr>
          <w:rFonts w:ascii="Times New Roman" w:hAnsi="Times New Roman" w:cs="Times New Roman"/>
          <w:sz w:val="24"/>
          <w:szCs w:val="24"/>
        </w:rPr>
        <w:t xml:space="preserve"> indicated in </w:t>
      </w:r>
      <w:r w:rsidR="005B1FF2">
        <w:rPr>
          <w:rFonts w:ascii="Times New Roman" w:hAnsi="Times New Roman" w:cs="Times New Roman"/>
          <w:sz w:val="24"/>
          <w:szCs w:val="24"/>
        </w:rPr>
        <w:t>T</w:t>
      </w:r>
      <w:r w:rsidR="00FE5EA0" w:rsidRPr="004650F2">
        <w:rPr>
          <w:rFonts w:ascii="Times New Roman" w:hAnsi="Times New Roman" w:cs="Times New Roman"/>
          <w:sz w:val="24"/>
          <w:szCs w:val="24"/>
        </w:rPr>
        <w:t xml:space="preserve">able 2 and </w:t>
      </w:r>
      <w:r w:rsidR="005B1FF2">
        <w:rPr>
          <w:rFonts w:ascii="Times New Roman" w:hAnsi="Times New Roman" w:cs="Times New Roman"/>
          <w:sz w:val="24"/>
          <w:szCs w:val="24"/>
        </w:rPr>
        <w:t>F</w:t>
      </w:r>
      <w:r w:rsidR="00FE5EA0" w:rsidRPr="004650F2">
        <w:rPr>
          <w:rFonts w:ascii="Times New Roman" w:hAnsi="Times New Roman" w:cs="Times New Roman"/>
          <w:sz w:val="24"/>
          <w:szCs w:val="24"/>
        </w:rPr>
        <w:t>igure 5.</w:t>
      </w:r>
    </w:p>
    <w:p w14:paraId="24701B33" w14:textId="7BD04559" w:rsidR="009D6E8D" w:rsidRPr="004650F2" w:rsidRDefault="009D6E8D" w:rsidP="00680236">
      <w:pPr>
        <w:pStyle w:val="HTMLPreformatted"/>
        <w:shd w:val="clear" w:color="auto" w:fill="FFFFFF"/>
        <w:jc w:val="both"/>
        <w:textAlignment w:val="baseline"/>
        <w:rPr>
          <w:rFonts w:ascii="Times New Roman" w:hAnsi="Times New Roman" w:cs="Times New Roman"/>
          <w:sz w:val="24"/>
          <w:szCs w:val="24"/>
        </w:rPr>
      </w:pPr>
    </w:p>
    <w:p w14:paraId="00014EAA" w14:textId="48DFF8B5" w:rsidR="009D6E8D" w:rsidRPr="004650F2" w:rsidRDefault="009D6E8D" w:rsidP="00197A4B">
      <w:pPr>
        <w:pStyle w:val="HTMLPreformatted"/>
        <w:shd w:val="clear" w:color="auto" w:fill="FFFFFF"/>
        <w:jc w:val="center"/>
        <w:textAlignment w:val="baseline"/>
        <w:rPr>
          <w:rFonts w:ascii="Times New Roman" w:hAnsi="Times New Roman" w:cs="Times New Roman"/>
          <w:b/>
          <w:sz w:val="24"/>
          <w:szCs w:val="24"/>
        </w:rPr>
      </w:pPr>
      <w:r w:rsidRPr="004650F2">
        <w:rPr>
          <w:rFonts w:ascii="Times New Roman" w:hAnsi="Times New Roman" w:cs="Times New Roman"/>
          <w:b/>
          <w:sz w:val="24"/>
          <w:szCs w:val="24"/>
        </w:rPr>
        <w:t>Table 2 The count of each payment method</w:t>
      </w:r>
    </w:p>
    <w:p w14:paraId="12EDD3B8" w14:textId="77777777" w:rsidR="009D6E8D" w:rsidRPr="004650F2" w:rsidRDefault="009D6E8D" w:rsidP="00680236">
      <w:pPr>
        <w:pStyle w:val="HTMLPreformatted"/>
        <w:shd w:val="clear" w:color="auto" w:fill="FFFFFF"/>
        <w:jc w:val="both"/>
        <w:textAlignment w:val="baseline"/>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4315"/>
        <w:gridCol w:w="1080"/>
      </w:tblGrid>
      <w:tr w:rsidR="00E56BC0" w:rsidRPr="004650F2" w14:paraId="61C90933" w14:textId="77777777" w:rsidTr="009D6E8D">
        <w:trPr>
          <w:jc w:val="center"/>
        </w:trPr>
        <w:tc>
          <w:tcPr>
            <w:tcW w:w="4315" w:type="dxa"/>
          </w:tcPr>
          <w:p w14:paraId="178A8F5D" w14:textId="1BD4961F" w:rsidR="00E56BC0" w:rsidRPr="004650F2" w:rsidRDefault="00E56BC0" w:rsidP="00680236">
            <w:pPr>
              <w:pStyle w:val="HTMLPreformatted"/>
              <w:jc w:val="both"/>
              <w:textAlignment w:val="baseline"/>
              <w:rPr>
                <w:rFonts w:ascii="Times New Roman" w:hAnsi="Times New Roman" w:cs="Times New Roman"/>
                <w:b/>
                <w:color w:val="000000"/>
                <w:sz w:val="24"/>
                <w:szCs w:val="24"/>
              </w:rPr>
            </w:pPr>
            <w:r w:rsidRPr="004650F2">
              <w:rPr>
                <w:rFonts w:ascii="Times New Roman" w:hAnsi="Times New Roman" w:cs="Times New Roman"/>
                <w:b/>
                <w:color w:val="000000"/>
                <w:sz w:val="24"/>
                <w:szCs w:val="24"/>
              </w:rPr>
              <w:t xml:space="preserve">Payment </w:t>
            </w:r>
            <w:r w:rsidR="009D6E8D" w:rsidRPr="004650F2">
              <w:rPr>
                <w:rFonts w:ascii="Times New Roman" w:hAnsi="Times New Roman" w:cs="Times New Roman"/>
                <w:b/>
                <w:color w:val="000000"/>
                <w:sz w:val="24"/>
                <w:szCs w:val="24"/>
              </w:rPr>
              <w:t>M</w:t>
            </w:r>
            <w:r w:rsidRPr="004650F2">
              <w:rPr>
                <w:rFonts w:ascii="Times New Roman" w:hAnsi="Times New Roman" w:cs="Times New Roman"/>
                <w:b/>
                <w:color w:val="000000"/>
                <w:sz w:val="24"/>
                <w:szCs w:val="24"/>
              </w:rPr>
              <w:t>ethod</w:t>
            </w:r>
          </w:p>
        </w:tc>
        <w:tc>
          <w:tcPr>
            <w:tcW w:w="1080" w:type="dxa"/>
          </w:tcPr>
          <w:p w14:paraId="39AAA001" w14:textId="0D81DC29" w:rsidR="00E56BC0" w:rsidRPr="004650F2" w:rsidRDefault="00E56BC0" w:rsidP="00680236">
            <w:pPr>
              <w:pStyle w:val="HTMLPreformatted"/>
              <w:jc w:val="both"/>
              <w:textAlignment w:val="baseline"/>
              <w:rPr>
                <w:rFonts w:ascii="Times New Roman" w:hAnsi="Times New Roman" w:cs="Times New Roman"/>
                <w:b/>
                <w:color w:val="000000"/>
                <w:sz w:val="24"/>
                <w:szCs w:val="24"/>
              </w:rPr>
            </w:pPr>
            <w:r w:rsidRPr="004650F2">
              <w:rPr>
                <w:rFonts w:ascii="Times New Roman" w:hAnsi="Times New Roman" w:cs="Times New Roman"/>
                <w:b/>
                <w:color w:val="000000"/>
                <w:sz w:val="24"/>
                <w:szCs w:val="24"/>
              </w:rPr>
              <w:t>count</w:t>
            </w:r>
          </w:p>
        </w:tc>
      </w:tr>
      <w:tr w:rsidR="00E56BC0" w:rsidRPr="004650F2" w14:paraId="5D1F832B" w14:textId="77777777" w:rsidTr="009D6E8D">
        <w:trPr>
          <w:jc w:val="center"/>
        </w:trPr>
        <w:tc>
          <w:tcPr>
            <w:tcW w:w="4315" w:type="dxa"/>
          </w:tcPr>
          <w:p w14:paraId="3BEDFC65" w14:textId="49D26988" w:rsidR="00E56BC0" w:rsidRPr="004650F2" w:rsidRDefault="00E56BC0" w:rsidP="00680236">
            <w:pPr>
              <w:pStyle w:val="HTMLPreformatted"/>
              <w:jc w:val="both"/>
              <w:textAlignment w:val="baseline"/>
              <w:rPr>
                <w:rFonts w:ascii="Times New Roman" w:hAnsi="Times New Roman" w:cs="Times New Roman"/>
                <w:sz w:val="24"/>
                <w:szCs w:val="24"/>
              </w:rPr>
            </w:pPr>
            <w:r w:rsidRPr="004650F2">
              <w:rPr>
                <w:rFonts w:ascii="Times New Roman" w:hAnsi="Times New Roman" w:cs="Times New Roman"/>
                <w:color w:val="000000"/>
                <w:sz w:val="24"/>
                <w:szCs w:val="24"/>
              </w:rPr>
              <w:t xml:space="preserve">Medicaid                     </w:t>
            </w:r>
          </w:p>
        </w:tc>
        <w:tc>
          <w:tcPr>
            <w:tcW w:w="1080" w:type="dxa"/>
          </w:tcPr>
          <w:p w14:paraId="33F8714E" w14:textId="458FDAC9" w:rsidR="00E56BC0" w:rsidRPr="004650F2" w:rsidRDefault="00E56BC0" w:rsidP="00680236">
            <w:pPr>
              <w:pStyle w:val="HTMLPreformatted"/>
              <w:jc w:val="both"/>
              <w:textAlignment w:val="baseline"/>
              <w:rPr>
                <w:rFonts w:ascii="Times New Roman" w:hAnsi="Times New Roman" w:cs="Times New Roman"/>
                <w:sz w:val="24"/>
                <w:szCs w:val="24"/>
              </w:rPr>
            </w:pPr>
            <w:r w:rsidRPr="004650F2">
              <w:rPr>
                <w:rFonts w:ascii="Times New Roman" w:hAnsi="Times New Roman" w:cs="Times New Roman"/>
                <w:color w:val="000000"/>
                <w:sz w:val="24"/>
                <w:szCs w:val="24"/>
              </w:rPr>
              <w:t>43690</w:t>
            </w:r>
          </w:p>
        </w:tc>
      </w:tr>
      <w:tr w:rsidR="00E56BC0" w:rsidRPr="004650F2" w14:paraId="1B65B158" w14:textId="77777777" w:rsidTr="009D6E8D">
        <w:trPr>
          <w:jc w:val="center"/>
        </w:trPr>
        <w:tc>
          <w:tcPr>
            <w:tcW w:w="4315" w:type="dxa"/>
          </w:tcPr>
          <w:p w14:paraId="1CF7ED8D" w14:textId="2827572E" w:rsidR="00E56BC0" w:rsidRPr="004650F2" w:rsidRDefault="00E56BC0" w:rsidP="00680236">
            <w:pPr>
              <w:pStyle w:val="HTMLPreformatted"/>
              <w:jc w:val="both"/>
              <w:textAlignment w:val="baseline"/>
              <w:rPr>
                <w:rFonts w:ascii="Times New Roman" w:hAnsi="Times New Roman" w:cs="Times New Roman"/>
                <w:sz w:val="24"/>
                <w:szCs w:val="24"/>
              </w:rPr>
            </w:pPr>
            <w:r w:rsidRPr="004650F2">
              <w:rPr>
                <w:rFonts w:ascii="Times New Roman" w:hAnsi="Times New Roman" w:cs="Times New Roman"/>
                <w:color w:val="000000"/>
                <w:sz w:val="24"/>
                <w:szCs w:val="24"/>
              </w:rPr>
              <w:t xml:space="preserve">Medicare                     </w:t>
            </w:r>
          </w:p>
        </w:tc>
        <w:tc>
          <w:tcPr>
            <w:tcW w:w="1080" w:type="dxa"/>
          </w:tcPr>
          <w:p w14:paraId="6E610765" w14:textId="3AC91B59" w:rsidR="00E56BC0" w:rsidRPr="004650F2" w:rsidRDefault="00E56BC0" w:rsidP="00680236">
            <w:pPr>
              <w:pStyle w:val="HTMLPreformatted"/>
              <w:jc w:val="both"/>
              <w:textAlignment w:val="baseline"/>
              <w:rPr>
                <w:rFonts w:ascii="Times New Roman" w:hAnsi="Times New Roman" w:cs="Times New Roman"/>
                <w:sz w:val="24"/>
                <w:szCs w:val="24"/>
              </w:rPr>
            </w:pPr>
            <w:r w:rsidRPr="004650F2">
              <w:rPr>
                <w:rFonts w:ascii="Times New Roman" w:hAnsi="Times New Roman" w:cs="Times New Roman"/>
                <w:color w:val="000000"/>
                <w:sz w:val="24"/>
                <w:szCs w:val="24"/>
              </w:rPr>
              <w:t>20697</w:t>
            </w:r>
          </w:p>
        </w:tc>
      </w:tr>
      <w:tr w:rsidR="00E56BC0" w:rsidRPr="004650F2" w14:paraId="64C05C4A" w14:textId="77777777" w:rsidTr="009D6E8D">
        <w:trPr>
          <w:jc w:val="center"/>
        </w:trPr>
        <w:tc>
          <w:tcPr>
            <w:tcW w:w="4315" w:type="dxa"/>
          </w:tcPr>
          <w:p w14:paraId="275135FE" w14:textId="08485236" w:rsidR="00E56BC0" w:rsidRPr="004650F2" w:rsidRDefault="00E56BC0" w:rsidP="00680236">
            <w:pPr>
              <w:pStyle w:val="HTMLPreformatted"/>
              <w:jc w:val="both"/>
              <w:textAlignment w:val="baseline"/>
              <w:rPr>
                <w:rFonts w:ascii="Times New Roman" w:hAnsi="Times New Roman" w:cs="Times New Roman"/>
                <w:sz w:val="24"/>
                <w:szCs w:val="24"/>
              </w:rPr>
            </w:pPr>
            <w:r w:rsidRPr="004650F2">
              <w:rPr>
                <w:rFonts w:ascii="Times New Roman" w:hAnsi="Times New Roman" w:cs="Times New Roman"/>
                <w:color w:val="000000"/>
                <w:sz w:val="24"/>
                <w:szCs w:val="24"/>
              </w:rPr>
              <w:t xml:space="preserve">Private Health Insurance      </w:t>
            </w:r>
          </w:p>
        </w:tc>
        <w:tc>
          <w:tcPr>
            <w:tcW w:w="1080" w:type="dxa"/>
          </w:tcPr>
          <w:p w14:paraId="71910D83" w14:textId="066BC52E" w:rsidR="00E56BC0" w:rsidRPr="004650F2" w:rsidRDefault="00E56BC0" w:rsidP="00680236">
            <w:pPr>
              <w:pStyle w:val="HTMLPreformatted"/>
              <w:jc w:val="both"/>
              <w:textAlignment w:val="baseline"/>
              <w:rPr>
                <w:rFonts w:ascii="Times New Roman" w:hAnsi="Times New Roman" w:cs="Times New Roman"/>
                <w:sz w:val="24"/>
                <w:szCs w:val="24"/>
              </w:rPr>
            </w:pPr>
            <w:r w:rsidRPr="004650F2">
              <w:rPr>
                <w:rFonts w:ascii="Times New Roman" w:hAnsi="Times New Roman" w:cs="Times New Roman"/>
                <w:color w:val="000000"/>
                <w:sz w:val="24"/>
                <w:szCs w:val="24"/>
              </w:rPr>
              <w:t>9871</w:t>
            </w:r>
          </w:p>
        </w:tc>
      </w:tr>
      <w:tr w:rsidR="00E56BC0" w:rsidRPr="004650F2" w14:paraId="1E6B4783" w14:textId="77777777" w:rsidTr="009D6E8D">
        <w:trPr>
          <w:jc w:val="center"/>
        </w:trPr>
        <w:tc>
          <w:tcPr>
            <w:tcW w:w="4315" w:type="dxa"/>
          </w:tcPr>
          <w:p w14:paraId="42A16CE8" w14:textId="59869491" w:rsidR="00E56BC0" w:rsidRPr="004650F2" w:rsidRDefault="00E56BC0" w:rsidP="00680236">
            <w:pPr>
              <w:pStyle w:val="HTMLPreformatted"/>
              <w:jc w:val="both"/>
              <w:textAlignment w:val="baseline"/>
              <w:rPr>
                <w:rFonts w:ascii="Times New Roman" w:hAnsi="Times New Roman" w:cs="Times New Roman"/>
                <w:sz w:val="24"/>
                <w:szCs w:val="24"/>
              </w:rPr>
            </w:pPr>
            <w:r w:rsidRPr="004650F2">
              <w:rPr>
                <w:rFonts w:ascii="Times New Roman" w:hAnsi="Times New Roman" w:cs="Times New Roman"/>
                <w:color w:val="000000"/>
                <w:sz w:val="24"/>
                <w:szCs w:val="24"/>
              </w:rPr>
              <w:t xml:space="preserve">Blue Cross/Blue Shield        </w:t>
            </w:r>
          </w:p>
        </w:tc>
        <w:tc>
          <w:tcPr>
            <w:tcW w:w="1080" w:type="dxa"/>
          </w:tcPr>
          <w:p w14:paraId="45DBDAF2" w14:textId="41481C20" w:rsidR="00E56BC0" w:rsidRPr="004650F2" w:rsidRDefault="00E56BC0" w:rsidP="00680236">
            <w:pPr>
              <w:pStyle w:val="HTMLPreformatted"/>
              <w:jc w:val="both"/>
              <w:textAlignment w:val="baseline"/>
              <w:rPr>
                <w:rFonts w:ascii="Times New Roman" w:hAnsi="Times New Roman" w:cs="Times New Roman"/>
                <w:sz w:val="24"/>
                <w:szCs w:val="24"/>
              </w:rPr>
            </w:pPr>
            <w:r w:rsidRPr="004650F2">
              <w:rPr>
                <w:rFonts w:ascii="Times New Roman" w:hAnsi="Times New Roman" w:cs="Times New Roman"/>
                <w:color w:val="000000"/>
                <w:sz w:val="24"/>
                <w:szCs w:val="24"/>
              </w:rPr>
              <w:t>7983</w:t>
            </w:r>
          </w:p>
        </w:tc>
      </w:tr>
      <w:tr w:rsidR="00E56BC0" w:rsidRPr="004650F2" w14:paraId="21DD1C11" w14:textId="77777777" w:rsidTr="009D6E8D">
        <w:trPr>
          <w:jc w:val="center"/>
        </w:trPr>
        <w:tc>
          <w:tcPr>
            <w:tcW w:w="4315" w:type="dxa"/>
          </w:tcPr>
          <w:p w14:paraId="14A33F04" w14:textId="1DCACBB6" w:rsidR="00E56BC0" w:rsidRPr="004650F2" w:rsidRDefault="00E56BC0" w:rsidP="00680236">
            <w:pPr>
              <w:pStyle w:val="HTMLPreformatted"/>
              <w:jc w:val="both"/>
              <w:textAlignment w:val="baseline"/>
              <w:rPr>
                <w:rFonts w:ascii="Times New Roman" w:hAnsi="Times New Roman" w:cs="Times New Roman"/>
                <w:sz w:val="24"/>
                <w:szCs w:val="24"/>
              </w:rPr>
            </w:pPr>
            <w:r w:rsidRPr="004650F2">
              <w:rPr>
                <w:rFonts w:ascii="Times New Roman" w:hAnsi="Times New Roman" w:cs="Times New Roman"/>
                <w:color w:val="000000"/>
                <w:sz w:val="24"/>
                <w:szCs w:val="24"/>
              </w:rPr>
              <w:t>Self-pay</w:t>
            </w:r>
          </w:p>
        </w:tc>
        <w:tc>
          <w:tcPr>
            <w:tcW w:w="1080" w:type="dxa"/>
          </w:tcPr>
          <w:p w14:paraId="55B5286F" w14:textId="72C9C2EE" w:rsidR="00E56BC0" w:rsidRPr="004650F2" w:rsidRDefault="00E56BC0" w:rsidP="00680236">
            <w:pPr>
              <w:pStyle w:val="HTMLPreformatted"/>
              <w:jc w:val="both"/>
              <w:textAlignment w:val="baseline"/>
              <w:rPr>
                <w:rFonts w:ascii="Times New Roman" w:hAnsi="Times New Roman" w:cs="Times New Roman"/>
                <w:sz w:val="24"/>
                <w:szCs w:val="24"/>
              </w:rPr>
            </w:pPr>
            <w:r w:rsidRPr="004650F2">
              <w:rPr>
                <w:rFonts w:ascii="Times New Roman" w:hAnsi="Times New Roman" w:cs="Times New Roman"/>
                <w:color w:val="000000"/>
                <w:sz w:val="24"/>
                <w:szCs w:val="24"/>
              </w:rPr>
              <w:t>2182</w:t>
            </w:r>
          </w:p>
        </w:tc>
      </w:tr>
      <w:tr w:rsidR="00E56BC0" w:rsidRPr="004650F2" w14:paraId="2D75111B" w14:textId="77777777" w:rsidTr="009D6E8D">
        <w:trPr>
          <w:jc w:val="center"/>
        </w:trPr>
        <w:tc>
          <w:tcPr>
            <w:tcW w:w="4315" w:type="dxa"/>
          </w:tcPr>
          <w:p w14:paraId="3A8A87AD" w14:textId="07F5C7E2" w:rsidR="00E56BC0" w:rsidRPr="004650F2" w:rsidRDefault="00E56BC0" w:rsidP="00680236">
            <w:pPr>
              <w:pStyle w:val="HTMLPreformatted"/>
              <w:jc w:val="both"/>
              <w:textAlignment w:val="baseline"/>
              <w:rPr>
                <w:rFonts w:ascii="Times New Roman" w:hAnsi="Times New Roman" w:cs="Times New Roman"/>
                <w:sz w:val="24"/>
                <w:szCs w:val="24"/>
              </w:rPr>
            </w:pPr>
            <w:r w:rsidRPr="004650F2">
              <w:rPr>
                <w:rFonts w:ascii="Times New Roman" w:hAnsi="Times New Roman" w:cs="Times New Roman"/>
                <w:color w:val="000000"/>
                <w:sz w:val="24"/>
                <w:szCs w:val="24"/>
              </w:rPr>
              <w:t xml:space="preserve">Managed Care, Unspecified      </w:t>
            </w:r>
          </w:p>
        </w:tc>
        <w:tc>
          <w:tcPr>
            <w:tcW w:w="1080" w:type="dxa"/>
          </w:tcPr>
          <w:p w14:paraId="6F83C6F8" w14:textId="034B174E" w:rsidR="00E56BC0" w:rsidRPr="004650F2" w:rsidRDefault="00E56BC0" w:rsidP="00680236">
            <w:pPr>
              <w:pStyle w:val="HTMLPreformatted"/>
              <w:jc w:val="both"/>
              <w:textAlignment w:val="baseline"/>
              <w:rPr>
                <w:rFonts w:ascii="Times New Roman" w:hAnsi="Times New Roman" w:cs="Times New Roman"/>
                <w:sz w:val="24"/>
                <w:szCs w:val="24"/>
              </w:rPr>
            </w:pPr>
            <w:r w:rsidRPr="004650F2">
              <w:rPr>
                <w:rFonts w:ascii="Times New Roman" w:hAnsi="Times New Roman" w:cs="Times New Roman"/>
                <w:color w:val="000000"/>
                <w:sz w:val="24"/>
                <w:szCs w:val="24"/>
              </w:rPr>
              <w:t>577</w:t>
            </w:r>
          </w:p>
        </w:tc>
      </w:tr>
      <w:tr w:rsidR="00E56BC0" w:rsidRPr="004650F2" w14:paraId="7CBE6BA8" w14:textId="77777777" w:rsidTr="009D6E8D">
        <w:trPr>
          <w:jc w:val="center"/>
        </w:trPr>
        <w:tc>
          <w:tcPr>
            <w:tcW w:w="4315" w:type="dxa"/>
          </w:tcPr>
          <w:p w14:paraId="7F1DF9C5" w14:textId="7B01D681" w:rsidR="00E56BC0" w:rsidRPr="004650F2" w:rsidRDefault="00E56BC0" w:rsidP="00680236">
            <w:pPr>
              <w:pStyle w:val="HTMLPreformatted"/>
              <w:jc w:val="both"/>
              <w:textAlignment w:val="baseline"/>
              <w:rPr>
                <w:rFonts w:ascii="Times New Roman" w:hAnsi="Times New Roman" w:cs="Times New Roman"/>
                <w:sz w:val="24"/>
                <w:szCs w:val="24"/>
              </w:rPr>
            </w:pPr>
            <w:r w:rsidRPr="004650F2">
              <w:rPr>
                <w:rFonts w:ascii="Times New Roman" w:hAnsi="Times New Roman" w:cs="Times New Roman"/>
                <w:color w:val="000000"/>
                <w:sz w:val="24"/>
                <w:szCs w:val="24"/>
              </w:rPr>
              <w:t xml:space="preserve">Federal/State/Local/VA         </w:t>
            </w:r>
          </w:p>
        </w:tc>
        <w:tc>
          <w:tcPr>
            <w:tcW w:w="1080" w:type="dxa"/>
          </w:tcPr>
          <w:p w14:paraId="3C03E6EA" w14:textId="4C340906" w:rsidR="00E56BC0" w:rsidRPr="004650F2" w:rsidRDefault="00E56BC0" w:rsidP="00680236">
            <w:pPr>
              <w:pStyle w:val="HTMLPreformatted"/>
              <w:jc w:val="both"/>
              <w:textAlignment w:val="baseline"/>
              <w:rPr>
                <w:rFonts w:ascii="Times New Roman" w:hAnsi="Times New Roman" w:cs="Times New Roman"/>
                <w:sz w:val="24"/>
                <w:szCs w:val="24"/>
              </w:rPr>
            </w:pPr>
            <w:r w:rsidRPr="004650F2">
              <w:rPr>
                <w:rFonts w:ascii="Times New Roman" w:hAnsi="Times New Roman" w:cs="Times New Roman"/>
                <w:color w:val="000000"/>
                <w:sz w:val="24"/>
                <w:szCs w:val="24"/>
              </w:rPr>
              <w:t>344</w:t>
            </w:r>
          </w:p>
        </w:tc>
      </w:tr>
      <w:tr w:rsidR="00E56BC0" w:rsidRPr="004650F2" w14:paraId="16B8BBE5" w14:textId="77777777" w:rsidTr="009D6E8D">
        <w:trPr>
          <w:jc w:val="center"/>
        </w:trPr>
        <w:tc>
          <w:tcPr>
            <w:tcW w:w="4315" w:type="dxa"/>
          </w:tcPr>
          <w:p w14:paraId="30350544" w14:textId="379AFECD" w:rsidR="00E56BC0" w:rsidRPr="004650F2" w:rsidRDefault="00E56BC0" w:rsidP="00680236">
            <w:pPr>
              <w:pStyle w:val="HTMLPreformatted"/>
              <w:jc w:val="both"/>
              <w:textAlignment w:val="baseline"/>
              <w:rPr>
                <w:rFonts w:ascii="Times New Roman" w:hAnsi="Times New Roman" w:cs="Times New Roman"/>
                <w:sz w:val="24"/>
                <w:szCs w:val="24"/>
              </w:rPr>
            </w:pPr>
            <w:r w:rsidRPr="004650F2">
              <w:rPr>
                <w:rFonts w:ascii="Times New Roman" w:hAnsi="Times New Roman" w:cs="Times New Roman"/>
                <w:color w:val="000000"/>
                <w:sz w:val="24"/>
                <w:szCs w:val="24"/>
              </w:rPr>
              <w:t xml:space="preserve">Miscellaneous/Other          </w:t>
            </w:r>
          </w:p>
        </w:tc>
        <w:tc>
          <w:tcPr>
            <w:tcW w:w="1080" w:type="dxa"/>
          </w:tcPr>
          <w:p w14:paraId="7D17D7A4" w14:textId="6D360393" w:rsidR="00E56BC0" w:rsidRPr="004650F2" w:rsidRDefault="00E56BC0" w:rsidP="00680236">
            <w:pPr>
              <w:pStyle w:val="HTMLPreformatted"/>
              <w:jc w:val="both"/>
              <w:textAlignment w:val="baseline"/>
              <w:rPr>
                <w:rFonts w:ascii="Times New Roman" w:hAnsi="Times New Roman" w:cs="Times New Roman"/>
                <w:sz w:val="24"/>
                <w:szCs w:val="24"/>
              </w:rPr>
            </w:pPr>
            <w:r w:rsidRPr="004650F2">
              <w:rPr>
                <w:rFonts w:ascii="Times New Roman" w:hAnsi="Times New Roman" w:cs="Times New Roman"/>
                <w:color w:val="000000"/>
                <w:sz w:val="24"/>
                <w:szCs w:val="24"/>
              </w:rPr>
              <w:t>253</w:t>
            </w:r>
          </w:p>
        </w:tc>
      </w:tr>
      <w:tr w:rsidR="00E56BC0" w:rsidRPr="004650F2" w14:paraId="1CE48CC6" w14:textId="77777777" w:rsidTr="009D6E8D">
        <w:trPr>
          <w:jc w:val="center"/>
        </w:trPr>
        <w:tc>
          <w:tcPr>
            <w:tcW w:w="4315" w:type="dxa"/>
          </w:tcPr>
          <w:p w14:paraId="480D09D9" w14:textId="0A997DAF" w:rsidR="00E56BC0" w:rsidRPr="004650F2" w:rsidRDefault="00E56BC0" w:rsidP="00680236">
            <w:pPr>
              <w:pStyle w:val="HTMLPreformatted"/>
              <w:jc w:val="both"/>
              <w:textAlignment w:val="baseline"/>
              <w:rPr>
                <w:rFonts w:ascii="Times New Roman" w:hAnsi="Times New Roman" w:cs="Times New Roman"/>
                <w:sz w:val="24"/>
                <w:szCs w:val="24"/>
              </w:rPr>
            </w:pPr>
            <w:r w:rsidRPr="004650F2">
              <w:rPr>
                <w:rFonts w:ascii="Times New Roman" w:hAnsi="Times New Roman" w:cs="Times New Roman"/>
                <w:color w:val="000000"/>
                <w:sz w:val="24"/>
                <w:szCs w:val="24"/>
              </w:rPr>
              <w:lastRenderedPageBreak/>
              <w:t xml:space="preserve">Unknown                      </w:t>
            </w:r>
          </w:p>
        </w:tc>
        <w:tc>
          <w:tcPr>
            <w:tcW w:w="1080" w:type="dxa"/>
          </w:tcPr>
          <w:p w14:paraId="373F9283" w14:textId="502B065D" w:rsidR="00E56BC0" w:rsidRPr="004650F2" w:rsidRDefault="00E56BC0" w:rsidP="00680236">
            <w:pPr>
              <w:pStyle w:val="HTMLPreformatted"/>
              <w:jc w:val="both"/>
              <w:textAlignment w:val="baseline"/>
              <w:rPr>
                <w:rFonts w:ascii="Times New Roman" w:hAnsi="Times New Roman" w:cs="Times New Roman"/>
                <w:sz w:val="24"/>
                <w:szCs w:val="24"/>
              </w:rPr>
            </w:pPr>
            <w:r w:rsidRPr="004650F2">
              <w:rPr>
                <w:rFonts w:ascii="Times New Roman" w:hAnsi="Times New Roman" w:cs="Times New Roman"/>
                <w:color w:val="000000"/>
                <w:sz w:val="24"/>
                <w:szCs w:val="24"/>
              </w:rPr>
              <w:t>165</w:t>
            </w:r>
          </w:p>
        </w:tc>
      </w:tr>
      <w:tr w:rsidR="00E56BC0" w:rsidRPr="004650F2" w14:paraId="53C27A9E" w14:textId="77777777" w:rsidTr="009D6E8D">
        <w:trPr>
          <w:jc w:val="center"/>
        </w:trPr>
        <w:tc>
          <w:tcPr>
            <w:tcW w:w="4315" w:type="dxa"/>
          </w:tcPr>
          <w:p w14:paraId="06F951F6" w14:textId="53AD388C" w:rsidR="00E56BC0" w:rsidRPr="004650F2" w:rsidRDefault="00E56BC0" w:rsidP="00680236">
            <w:pPr>
              <w:pStyle w:val="HTMLPreformatted"/>
              <w:jc w:val="both"/>
              <w:textAlignment w:val="baseline"/>
              <w:rPr>
                <w:rFonts w:ascii="Times New Roman" w:hAnsi="Times New Roman" w:cs="Times New Roman"/>
                <w:sz w:val="24"/>
                <w:szCs w:val="24"/>
              </w:rPr>
            </w:pPr>
            <w:r w:rsidRPr="004650F2">
              <w:rPr>
                <w:rFonts w:ascii="Times New Roman" w:hAnsi="Times New Roman" w:cs="Times New Roman"/>
                <w:color w:val="000000"/>
                <w:sz w:val="24"/>
                <w:szCs w:val="24"/>
              </w:rPr>
              <w:t xml:space="preserve">Department of Corrections     </w:t>
            </w:r>
          </w:p>
        </w:tc>
        <w:tc>
          <w:tcPr>
            <w:tcW w:w="1080" w:type="dxa"/>
          </w:tcPr>
          <w:p w14:paraId="25CA0F87" w14:textId="375F30F8" w:rsidR="00E56BC0" w:rsidRPr="004650F2" w:rsidRDefault="00E56BC0" w:rsidP="00680236">
            <w:pPr>
              <w:pStyle w:val="HTMLPreformatted"/>
              <w:jc w:val="both"/>
              <w:textAlignment w:val="baseline"/>
              <w:rPr>
                <w:rFonts w:ascii="Times New Roman" w:hAnsi="Times New Roman" w:cs="Times New Roman"/>
                <w:sz w:val="24"/>
                <w:szCs w:val="24"/>
              </w:rPr>
            </w:pPr>
            <w:r w:rsidRPr="004650F2">
              <w:rPr>
                <w:rFonts w:ascii="Times New Roman" w:hAnsi="Times New Roman" w:cs="Times New Roman"/>
                <w:color w:val="000000"/>
                <w:sz w:val="24"/>
                <w:szCs w:val="24"/>
              </w:rPr>
              <w:t>130</w:t>
            </w:r>
          </w:p>
        </w:tc>
      </w:tr>
    </w:tbl>
    <w:p w14:paraId="584E53F2" w14:textId="28B641C0" w:rsidR="00E56BC0" w:rsidRPr="004650F2" w:rsidRDefault="00E56BC0" w:rsidP="00680236">
      <w:pPr>
        <w:pStyle w:val="HTMLPreformatted"/>
        <w:shd w:val="clear" w:color="auto" w:fill="FFFFFF"/>
        <w:jc w:val="both"/>
        <w:textAlignment w:val="baseline"/>
        <w:rPr>
          <w:rFonts w:ascii="Times New Roman" w:hAnsi="Times New Roman" w:cs="Times New Roman"/>
          <w:sz w:val="24"/>
          <w:szCs w:val="24"/>
        </w:rPr>
      </w:pPr>
    </w:p>
    <w:p w14:paraId="2403104C" w14:textId="72FE2F4A" w:rsidR="00390175" w:rsidRPr="004650F2" w:rsidRDefault="00390175" w:rsidP="00680236">
      <w:pPr>
        <w:pStyle w:val="HTMLPreformatted"/>
        <w:shd w:val="clear" w:color="auto" w:fill="FFFFFF"/>
        <w:jc w:val="both"/>
        <w:textAlignment w:val="baseline"/>
        <w:rPr>
          <w:rFonts w:ascii="Times New Roman" w:hAnsi="Times New Roman" w:cs="Times New Roman"/>
          <w:sz w:val="24"/>
          <w:szCs w:val="24"/>
        </w:rPr>
      </w:pPr>
    </w:p>
    <w:p w14:paraId="7FB510E9" w14:textId="77777777" w:rsidR="00197A4B" w:rsidRDefault="00197A4B" w:rsidP="00680236">
      <w:pPr>
        <w:pStyle w:val="HTMLPreformatted"/>
        <w:shd w:val="clear" w:color="auto" w:fill="FFFFFF"/>
        <w:jc w:val="both"/>
        <w:textAlignment w:val="baseline"/>
        <w:rPr>
          <w:rFonts w:ascii="Times New Roman" w:hAnsi="Times New Roman" w:cs="Times New Roman"/>
          <w:b/>
          <w:sz w:val="24"/>
          <w:szCs w:val="24"/>
        </w:rPr>
      </w:pPr>
    </w:p>
    <w:p w14:paraId="7C647077" w14:textId="77777777" w:rsidR="00197A4B" w:rsidRDefault="00197A4B" w:rsidP="00680236">
      <w:pPr>
        <w:pStyle w:val="HTMLPreformatted"/>
        <w:shd w:val="clear" w:color="auto" w:fill="FFFFFF"/>
        <w:jc w:val="both"/>
        <w:textAlignment w:val="baseline"/>
        <w:rPr>
          <w:rFonts w:ascii="Times New Roman" w:hAnsi="Times New Roman" w:cs="Times New Roman"/>
          <w:b/>
          <w:sz w:val="24"/>
          <w:szCs w:val="24"/>
        </w:rPr>
      </w:pPr>
    </w:p>
    <w:p w14:paraId="6BFED3AF" w14:textId="77777777" w:rsidR="00197A4B" w:rsidRDefault="00197A4B" w:rsidP="00680236">
      <w:pPr>
        <w:pStyle w:val="HTMLPreformatted"/>
        <w:shd w:val="clear" w:color="auto" w:fill="FFFFFF"/>
        <w:jc w:val="both"/>
        <w:textAlignment w:val="baseline"/>
        <w:rPr>
          <w:rFonts w:ascii="Times New Roman" w:hAnsi="Times New Roman" w:cs="Times New Roman"/>
          <w:b/>
          <w:sz w:val="24"/>
          <w:szCs w:val="24"/>
        </w:rPr>
      </w:pPr>
    </w:p>
    <w:p w14:paraId="23DDAE13" w14:textId="77777777" w:rsidR="00197A4B" w:rsidRDefault="00197A4B" w:rsidP="00680236">
      <w:pPr>
        <w:pStyle w:val="HTMLPreformatted"/>
        <w:shd w:val="clear" w:color="auto" w:fill="FFFFFF"/>
        <w:jc w:val="both"/>
        <w:textAlignment w:val="baseline"/>
        <w:rPr>
          <w:rFonts w:ascii="Times New Roman" w:hAnsi="Times New Roman" w:cs="Times New Roman"/>
          <w:b/>
          <w:sz w:val="24"/>
          <w:szCs w:val="24"/>
        </w:rPr>
      </w:pPr>
    </w:p>
    <w:p w14:paraId="66A1CBA7" w14:textId="77777777" w:rsidR="00197A4B" w:rsidRDefault="00197A4B" w:rsidP="00680236">
      <w:pPr>
        <w:pStyle w:val="HTMLPreformatted"/>
        <w:shd w:val="clear" w:color="auto" w:fill="FFFFFF"/>
        <w:jc w:val="both"/>
        <w:textAlignment w:val="baseline"/>
        <w:rPr>
          <w:rFonts w:ascii="Times New Roman" w:hAnsi="Times New Roman" w:cs="Times New Roman"/>
          <w:b/>
          <w:sz w:val="24"/>
          <w:szCs w:val="24"/>
        </w:rPr>
      </w:pPr>
    </w:p>
    <w:p w14:paraId="182EC02E" w14:textId="77777777" w:rsidR="00197A4B" w:rsidRDefault="00197A4B" w:rsidP="00680236">
      <w:pPr>
        <w:pStyle w:val="HTMLPreformatted"/>
        <w:shd w:val="clear" w:color="auto" w:fill="FFFFFF"/>
        <w:jc w:val="both"/>
        <w:textAlignment w:val="baseline"/>
        <w:rPr>
          <w:rFonts w:ascii="Times New Roman" w:hAnsi="Times New Roman" w:cs="Times New Roman"/>
          <w:b/>
          <w:sz w:val="24"/>
          <w:szCs w:val="24"/>
        </w:rPr>
      </w:pPr>
    </w:p>
    <w:p w14:paraId="1C3983F6" w14:textId="77777777" w:rsidR="00197A4B" w:rsidRDefault="00197A4B" w:rsidP="00680236">
      <w:pPr>
        <w:pStyle w:val="HTMLPreformatted"/>
        <w:shd w:val="clear" w:color="auto" w:fill="FFFFFF"/>
        <w:jc w:val="both"/>
        <w:textAlignment w:val="baseline"/>
        <w:rPr>
          <w:rFonts w:ascii="Times New Roman" w:hAnsi="Times New Roman" w:cs="Times New Roman"/>
          <w:b/>
          <w:sz w:val="24"/>
          <w:szCs w:val="24"/>
        </w:rPr>
      </w:pPr>
    </w:p>
    <w:p w14:paraId="37CB88D5" w14:textId="77777777" w:rsidR="00197A4B" w:rsidRDefault="00197A4B" w:rsidP="00680236">
      <w:pPr>
        <w:pStyle w:val="HTMLPreformatted"/>
        <w:shd w:val="clear" w:color="auto" w:fill="FFFFFF"/>
        <w:jc w:val="both"/>
        <w:textAlignment w:val="baseline"/>
        <w:rPr>
          <w:rFonts w:ascii="Times New Roman" w:hAnsi="Times New Roman" w:cs="Times New Roman"/>
          <w:b/>
          <w:sz w:val="24"/>
          <w:szCs w:val="24"/>
        </w:rPr>
      </w:pPr>
    </w:p>
    <w:p w14:paraId="6CF1AB0C" w14:textId="658844FD" w:rsidR="00E56BC0" w:rsidRPr="004650F2" w:rsidRDefault="00FE5EA0" w:rsidP="00197A4B">
      <w:pPr>
        <w:pStyle w:val="HTMLPreformatted"/>
        <w:shd w:val="clear" w:color="auto" w:fill="FFFFFF"/>
        <w:jc w:val="center"/>
        <w:textAlignment w:val="baseline"/>
        <w:rPr>
          <w:rFonts w:ascii="Times New Roman" w:hAnsi="Times New Roman" w:cs="Times New Roman"/>
          <w:b/>
          <w:sz w:val="24"/>
          <w:szCs w:val="24"/>
        </w:rPr>
      </w:pPr>
      <w:r w:rsidRPr="004650F2">
        <w:rPr>
          <w:rFonts w:ascii="Times New Roman" w:hAnsi="Times New Roman" w:cs="Times New Roman"/>
          <w:b/>
          <w:sz w:val="24"/>
          <w:szCs w:val="24"/>
        </w:rPr>
        <w:t>Figure 5 The percentage of each payment method</w:t>
      </w:r>
    </w:p>
    <w:p w14:paraId="03F8108E" w14:textId="77777777" w:rsidR="00FE5EA0" w:rsidRPr="004650F2" w:rsidRDefault="00FE5EA0" w:rsidP="00197A4B">
      <w:pPr>
        <w:pStyle w:val="HTMLPreformatted"/>
        <w:shd w:val="clear" w:color="auto" w:fill="FFFFFF"/>
        <w:jc w:val="center"/>
        <w:textAlignment w:val="baseline"/>
        <w:rPr>
          <w:rFonts w:ascii="Times New Roman" w:hAnsi="Times New Roman" w:cs="Times New Roman"/>
          <w:b/>
          <w:sz w:val="24"/>
          <w:szCs w:val="24"/>
        </w:rPr>
      </w:pPr>
    </w:p>
    <w:p w14:paraId="64267AAE" w14:textId="3E6FF39A" w:rsidR="00A926DE" w:rsidRPr="004650F2" w:rsidRDefault="009D6E8D" w:rsidP="00197A4B">
      <w:pPr>
        <w:pStyle w:val="HTMLPreformatted"/>
        <w:shd w:val="clear" w:color="auto" w:fill="FFFFFF"/>
        <w:jc w:val="center"/>
        <w:textAlignment w:val="baseline"/>
        <w:rPr>
          <w:rFonts w:ascii="Times New Roman" w:hAnsi="Times New Roman" w:cs="Times New Roman"/>
          <w:sz w:val="24"/>
          <w:szCs w:val="24"/>
        </w:rPr>
      </w:pPr>
      <w:r w:rsidRPr="004650F2">
        <w:rPr>
          <w:rFonts w:ascii="Times New Roman" w:hAnsi="Times New Roman" w:cs="Times New Roman"/>
          <w:noProof/>
          <w:sz w:val="24"/>
          <w:szCs w:val="24"/>
        </w:rPr>
        <w:drawing>
          <wp:inline distT="0" distB="0" distL="0" distR="0" wp14:anchorId="2A72A1C7" wp14:editId="2930A92D">
            <wp:extent cx="3495853" cy="2040294"/>
            <wp:effectExtent l="0" t="0" r="9525" b="0"/>
            <wp:docPr id="3" name="Picture 3" descr="C:\Users\Naixin\AppData\Local\Temp\15694356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ixin\AppData\Local\Temp\1569435603(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5293" cy="2063312"/>
                    </a:xfrm>
                    <a:prstGeom prst="rect">
                      <a:avLst/>
                    </a:prstGeom>
                    <a:noFill/>
                    <a:ln>
                      <a:noFill/>
                    </a:ln>
                  </pic:spPr>
                </pic:pic>
              </a:graphicData>
            </a:graphic>
          </wp:inline>
        </w:drawing>
      </w:r>
    </w:p>
    <w:p w14:paraId="4BEA60D6" w14:textId="77777777" w:rsidR="00FE5EA0" w:rsidRPr="004650F2" w:rsidRDefault="00FE5EA0" w:rsidP="00680236">
      <w:pPr>
        <w:pStyle w:val="HTMLPreformatted"/>
        <w:shd w:val="clear" w:color="auto" w:fill="FFFFFF"/>
        <w:jc w:val="both"/>
        <w:textAlignment w:val="baseline"/>
        <w:rPr>
          <w:rFonts w:ascii="Times New Roman" w:hAnsi="Times New Roman" w:cs="Times New Roman"/>
          <w:sz w:val="24"/>
          <w:szCs w:val="24"/>
        </w:rPr>
      </w:pPr>
    </w:p>
    <w:p w14:paraId="4795333A" w14:textId="2FD3D021" w:rsidR="001A552D" w:rsidRPr="004650F2" w:rsidRDefault="00FE5EA0" w:rsidP="00680236">
      <w:pPr>
        <w:pStyle w:val="HTMLPreformatted"/>
        <w:shd w:val="clear" w:color="auto" w:fill="FFFFFF"/>
        <w:jc w:val="both"/>
        <w:textAlignment w:val="baseline"/>
        <w:rPr>
          <w:rFonts w:ascii="Times New Roman" w:eastAsiaTheme="minorEastAsia" w:hAnsi="Times New Roman" w:cs="Times New Roman"/>
          <w:sz w:val="24"/>
          <w:szCs w:val="24"/>
        </w:rPr>
      </w:pPr>
      <w:r w:rsidRPr="004650F2">
        <w:rPr>
          <w:rFonts w:ascii="Times New Roman" w:hAnsi="Times New Roman" w:cs="Times New Roman"/>
          <w:sz w:val="24"/>
          <w:szCs w:val="24"/>
        </w:rPr>
        <w:t xml:space="preserve">Because there are too many payment methods, it looks a bit </w:t>
      </w:r>
      <w:r w:rsidR="0017117B" w:rsidRPr="004650F2">
        <w:rPr>
          <w:rFonts w:ascii="Times New Roman" w:hAnsi="Times New Roman" w:cs="Times New Roman"/>
          <w:sz w:val="24"/>
          <w:szCs w:val="24"/>
        </w:rPr>
        <w:t>confusing. We</w:t>
      </w:r>
      <w:r w:rsidR="009D6E8D" w:rsidRPr="004650F2">
        <w:rPr>
          <w:rFonts w:ascii="Times New Roman" w:hAnsi="Times New Roman" w:cs="Times New Roman"/>
          <w:sz w:val="24"/>
          <w:szCs w:val="24"/>
        </w:rPr>
        <w:t xml:space="preserve"> summarize the </w:t>
      </w:r>
      <w:r w:rsidR="00197A4B" w:rsidRPr="004650F2">
        <w:rPr>
          <w:rFonts w:ascii="Times New Roman" w:hAnsi="Times New Roman" w:cs="Times New Roman"/>
          <w:sz w:val="24"/>
          <w:szCs w:val="24"/>
        </w:rPr>
        <w:t>ten-payment</w:t>
      </w:r>
      <w:r w:rsidR="009D6E8D" w:rsidRPr="004650F2">
        <w:rPr>
          <w:rFonts w:ascii="Times New Roman" w:hAnsi="Times New Roman" w:cs="Times New Roman"/>
          <w:sz w:val="24"/>
          <w:szCs w:val="24"/>
        </w:rPr>
        <w:t xml:space="preserve"> method </w:t>
      </w:r>
      <w:commentRangeStart w:id="10"/>
      <w:r w:rsidR="009D6E8D" w:rsidRPr="004650F2">
        <w:rPr>
          <w:rFonts w:ascii="Times New Roman" w:hAnsi="Times New Roman" w:cs="Times New Roman"/>
          <w:sz w:val="24"/>
          <w:szCs w:val="24"/>
        </w:rPr>
        <w:t>into three categor</w:t>
      </w:r>
      <w:r w:rsidRPr="004650F2">
        <w:rPr>
          <w:rFonts w:ascii="Times New Roman" w:hAnsi="Times New Roman" w:cs="Times New Roman"/>
          <w:sz w:val="24"/>
          <w:szCs w:val="24"/>
        </w:rPr>
        <w:t>ies</w:t>
      </w:r>
      <w:commentRangeEnd w:id="10"/>
      <w:r w:rsidR="00B55C2B">
        <w:rPr>
          <w:rStyle w:val="CommentReference"/>
          <w:rFonts w:asciiTheme="minorHAnsi" w:eastAsiaTheme="minorEastAsia" w:hAnsiTheme="minorHAnsi" w:cstheme="minorBidi"/>
        </w:rPr>
        <w:commentReference w:id="10"/>
      </w:r>
      <w:r w:rsidRPr="004650F2">
        <w:rPr>
          <w:rFonts w:ascii="Times New Roman" w:hAnsi="Times New Roman" w:cs="Times New Roman"/>
          <w:sz w:val="24"/>
          <w:szCs w:val="24"/>
        </w:rPr>
        <w:t xml:space="preserve">: </w:t>
      </w:r>
      <w:r w:rsidR="009D6E8D" w:rsidRPr="004650F2">
        <w:rPr>
          <w:rFonts w:ascii="Times New Roman" w:hAnsi="Times New Roman" w:cs="Times New Roman"/>
          <w:sz w:val="24"/>
          <w:szCs w:val="24"/>
        </w:rPr>
        <w:t>public</w:t>
      </w:r>
      <w:r w:rsidR="001A552D" w:rsidRPr="004650F2">
        <w:rPr>
          <w:rFonts w:ascii="Times New Roman" w:hAnsi="Times New Roman" w:cs="Times New Roman"/>
          <w:sz w:val="24"/>
          <w:szCs w:val="24"/>
        </w:rPr>
        <w:t xml:space="preserve"> insurance payment, private insurance payment and uninsured(</w:t>
      </w:r>
      <w:r w:rsidRPr="004650F2">
        <w:rPr>
          <w:rFonts w:ascii="Times New Roman" w:hAnsi="Times New Roman" w:cs="Times New Roman"/>
          <w:sz w:val="24"/>
          <w:szCs w:val="24"/>
        </w:rPr>
        <w:t>self-payment</w:t>
      </w:r>
      <w:r w:rsidR="001A552D" w:rsidRPr="004650F2">
        <w:rPr>
          <w:rFonts w:ascii="Times New Roman" w:hAnsi="Times New Roman" w:cs="Times New Roman"/>
          <w:sz w:val="24"/>
          <w:szCs w:val="24"/>
        </w:rPr>
        <w:t xml:space="preserve">), we can see </w:t>
      </w:r>
      <w:r w:rsidR="001B56B5" w:rsidRPr="004650F2">
        <w:rPr>
          <w:rFonts w:ascii="Times New Roman" w:hAnsi="Times New Roman" w:cs="Times New Roman"/>
          <w:sz w:val="24"/>
          <w:szCs w:val="24"/>
        </w:rPr>
        <w:t>from figure 6</w:t>
      </w:r>
      <w:r w:rsidR="001B56B5" w:rsidRPr="004650F2">
        <w:rPr>
          <w:rFonts w:ascii="Times New Roman" w:eastAsiaTheme="minorEastAsia" w:hAnsi="Times New Roman" w:cs="Times New Roman"/>
          <w:sz w:val="24"/>
          <w:szCs w:val="24"/>
        </w:rPr>
        <w:t>.</w:t>
      </w:r>
    </w:p>
    <w:p w14:paraId="46E5706A" w14:textId="77777777" w:rsidR="001B56B5" w:rsidRPr="004650F2" w:rsidRDefault="001B56B5" w:rsidP="00680236">
      <w:pPr>
        <w:pStyle w:val="HTMLPreformatted"/>
        <w:shd w:val="clear" w:color="auto" w:fill="FFFFFF"/>
        <w:jc w:val="both"/>
        <w:textAlignment w:val="baseline"/>
        <w:rPr>
          <w:rFonts w:ascii="Times New Roman" w:hAnsi="Times New Roman" w:cs="Times New Roman"/>
          <w:sz w:val="24"/>
          <w:szCs w:val="24"/>
        </w:rPr>
      </w:pPr>
    </w:p>
    <w:p w14:paraId="0F97AB55" w14:textId="6BE44186" w:rsidR="001A552D" w:rsidRPr="004650F2" w:rsidRDefault="001B56B5" w:rsidP="00197A4B">
      <w:pPr>
        <w:pStyle w:val="HTMLPreformatted"/>
        <w:shd w:val="clear" w:color="auto" w:fill="FFFFFF"/>
        <w:jc w:val="center"/>
        <w:textAlignment w:val="baseline"/>
        <w:rPr>
          <w:rFonts w:ascii="Times New Roman" w:hAnsi="Times New Roman" w:cs="Times New Roman"/>
          <w:b/>
          <w:sz w:val="24"/>
          <w:szCs w:val="24"/>
        </w:rPr>
      </w:pPr>
      <w:r w:rsidRPr="004650F2">
        <w:rPr>
          <w:rFonts w:ascii="Times New Roman" w:hAnsi="Times New Roman" w:cs="Times New Roman"/>
          <w:b/>
          <w:sz w:val="24"/>
          <w:szCs w:val="24"/>
        </w:rPr>
        <w:t>Figure 6 The bar chart of the payment method</w:t>
      </w:r>
    </w:p>
    <w:p w14:paraId="19F4FA01" w14:textId="77777777" w:rsidR="001B56B5" w:rsidRPr="004650F2" w:rsidRDefault="001B56B5" w:rsidP="00197A4B">
      <w:pPr>
        <w:pStyle w:val="HTMLPreformatted"/>
        <w:shd w:val="clear" w:color="auto" w:fill="FFFFFF"/>
        <w:jc w:val="center"/>
        <w:textAlignment w:val="baseline"/>
        <w:rPr>
          <w:rFonts w:ascii="Times New Roman" w:hAnsi="Times New Roman" w:cs="Times New Roman"/>
          <w:b/>
          <w:sz w:val="24"/>
          <w:szCs w:val="24"/>
        </w:rPr>
      </w:pPr>
    </w:p>
    <w:p w14:paraId="5C9B0151" w14:textId="2EB2B315" w:rsidR="001A552D" w:rsidRDefault="001A552D" w:rsidP="00197A4B">
      <w:pPr>
        <w:pStyle w:val="HTMLPreformatted"/>
        <w:shd w:val="clear" w:color="auto" w:fill="FFFFFF"/>
        <w:jc w:val="center"/>
        <w:textAlignment w:val="baseline"/>
        <w:rPr>
          <w:rFonts w:ascii="Times New Roman" w:hAnsi="Times New Roman" w:cs="Times New Roman"/>
          <w:sz w:val="24"/>
          <w:szCs w:val="24"/>
        </w:rPr>
      </w:pPr>
      <w:r w:rsidRPr="004650F2">
        <w:rPr>
          <w:rFonts w:ascii="Times New Roman" w:hAnsi="Times New Roman" w:cs="Times New Roman"/>
          <w:noProof/>
          <w:sz w:val="24"/>
          <w:szCs w:val="24"/>
        </w:rPr>
        <w:drawing>
          <wp:inline distT="0" distB="0" distL="0" distR="0" wp14:anchorId="43145F15" wp14:editId="0F56EF37">
            <wp:extent cx="2974693" cy="1872062"/>
            <wp:effectExtent l="0" t="0" r="0" b="0"/>
            <wp:docPr id="4" name="Picture 4" descr="C:\Users\Naixin\AppData\Local\Temp\15694359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ixin\AppData\Local\Temp\1569435902(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2835" cy="1908652"/>
                    </a:xfrm>
                    <a:prstGeom prst="rect">
                      <a:avLst/>
                    </a:prstGeom>
                    <a:noFill/>
                    <a:ln>
                      <a:noFill/>
                    </a:ln>
                  </pic:spPr>
                </pic:pic>
              </a:graphicData>
            </a:graphic>
          </wp:inline>
        </w:drawing>
      </w:r>
    </w:p>
    <w:p w14:paraId="188CFAC8" w14:textId="77777777" w:rsidR="00197A4B" w:rsidRPr="004650F2" w:rsidRDefault="00197A4B" w:rsidP="00197A4B">
      <w:pPr>
        <w:pStyle w:val="HTMLPreformatted"/>
        <w:shd w:val="clear" w:color="auto" w:fill="FFFFFF"/>
        <w:jc w:val="center"/>
        <w:textAlignment w:val="baseline"/>
        <w:rPr>
          <w:rFonts w:ascii="Times New Roman" w:hAnsi="Times New Roman" w:cs="Times New Roman"/>
          <w:sz w:val="24"/>
          <w:szCs w:val="24"/>
        </w:rPr>
      </w:pPr>
    </w:p>
    <w:p w14:paraId="3FECF48E" w14:textId="52A44A05" w:rsidR="001A552D" w:rsidRPr="004650F2" w:rsidRDefault="001B56B5" w:rsidP="00680236">
      <w:pPr>
        <w:pStyle w:val="HTMLPreformatted"/>
        <w:shd w:val="clear" w:color="auto" w:fill="FFFFFF"/>
        <w:jc w:val="both"/>
        <w:textAlignment w:val="baseline"/>
        <w:rPr>
          <w:rFonts w:ascii="Times New Roman" w:hAnsi="Times New Roman" w:cs="Times New Roman"/>
          <w:sz w:val="24"/>
          <w:szCs w:val="24"/>
        </w:rPr>
      </w:pPr>
      <w:commentRangeStart w:id="11"/>
      <w:r w:rsidRPr="004650F2">
        <w:rPr>
          <w:rFonts w:ascii="Times New Roman" w:hAnsi="Times New Roman" w:cs="Times New Roman"/>
          <w:sz w:val="24"/>
          <w:szCs w:val="24"/>
        </w:rPr>
        <w:t xml:space="preserve">Since the distribution is highly imbalanced, </w:t>
      </w:r>
      <w:r w:rsidR="001A552D" w:rsidRPr="004650F2">
        <w:rPr>
          <w:rFonts w:ascii="Times New Roman" w:hAnsi="Times New Roman" w:cs="Times New Roman"/>
          <w:sz w:val="24"/>
          <w:szCs w:val="24"/>
        </w:rPr>
        <w:t>half most</w:t>
      </w:r>
      <w:r w:rsidRPr="004650F2">
        <w:rPr>
          <w:rFonts w:ascii="Times New Roman" w:hAnsi="Times New Roman" w:cs="Times New Roman"/>
          <w:sz w:val="24"/>
          <w:szCs w:val="24"/>
        </w:rPr>
        <w:t xml:space="preserve"> of them are</w:t>
      </w:r>
      <w:r w:rsidR="001A552D" w:rsidRPr="004650F2">
        <w:rPr>
          <w:rFonts w:ascii="Times New Roman" w:hAnsi="Times New Roman" w:cs="Times New Roman"/>
          <w:sz w:val="24"/>
          <w:szCs w:val="24"/>
        </w:rPr>
        <w:t xml:space="preserve"> </w:t>
      </w:r>
      <w:r w:rsidRPr="004650F2">
        <w:rPr>
          <w:rFonts w:ascii="Times New Roman" w:hAnsi="Times New Roman" w:cs="Times New Roman"/>
          <w:sz w:val="24"/>
          <w:szCs w:val="24"/>
        </w:rPr>
        <w:t xml:space="preserve">paid from </w:t>
      </w:r>
      <w:r w:rsidR="001A552D" w:rsidRPr="004650F2">
        <w:rPr>
          <w:rFonts w:ascii="Times New Roman" w:hAnsi="Times New Roman" w:cs="Times New Roman"/>
          <w:sz w:val="24"/>
          <w:szCs w:val="24"/>
        </w:rPr>
        <w:t>public fund insurance</w:t>
      </w:r>
      <w:r w:rsidRPr="004650F2">
        <w:rPr>
          <w:rFonts w:ascii="Times New Roman" w:hAnsi="Times New Roman" w:cs="Times New Roman"/>
          <w:sz w:val="24"/>
          <w:szCs w:val="24"/>
        </w:rPr>
        <w:t xml:space="preserve">. I </w:t>
      </w:r>
      <w:r w:rsidR="0017117B" w:rsidRPr="004650F2">
        <w:rPr>
          <w:rFonts w:ascii="Times New Roman" w:hAnsi="Times New Roman" w:cs="Times New Roman"/>
          <w:sz w:val="24"/>
          <w:szCs w:val="24"/>
        </w:rPr>
        <w:t xml:space="preserve">use the resampling method by </w:t>
      </w:r>
      <w:r w:rsidRPr="004650F2">
        <w:rPr>
          <w:rFonts w:ascii="Times New Roman" w:hAnsi="Times New Roman" w:cs="Times New Roman"/>
          <w:sz w:val="24"/>
          <w:szCs w:val="24"/>
        </w:rPr>
        <w:t xml:space="preserve">only randomly selecting the same number as </w:t>
      </w:r>
      <w:r w:rsidRPr="004650F2">
        <w:rPr>
          <w:rFonts w:ascii="Times New Roman" w:hAnsi="Times New Roman" w:cs="Times New Roman"/>
          <w:sz w:val="24"/>
          <w:szCs w:val="24"/>
        </w:rPr>
        <w:lastRenderedPageBreak/>
        <w:t xml:space="preserve">uninsured inpatients from private fund insurance and public fund insurance patients based on each year as the research </w:t>
      </w:r>
      <w:r w:rsidR="0017117B" w:rsidRPr="004650F2">
        <w:rPr>
          <w:rFonts w:ascii="Times New Roman" w:hAnsi="Times New Roman" w:cs="Times New Roman"/>
          <w:sz w:val="24"/>
          <w:szCs w:val="24"/>
        </w:rPr>
        <w:t>objects. Now</w:t>
      </w:r>
      <w:r w:rsidRPr="004650F2">
        <w:rPr>
          <w:rFonts w:ascii="Times New Roman" w:hAnsi="Times New Roman" w:cs="Times New Roman"/>
          <w:sz w:val="24"/>
          <w:szCs w:val="24"/>
        </w:rPr>
        <w:t xml:space="preserve"> the data is </w:t>
      </w:r>
      <w:r w:rsidR="0017117B" w:rsidRPr="004650F2">
        <w:rPr>
          <w:rFonts w:ascii="Times New Roman" w:hAnsi="Times New Roman" w:cs="Times New Roman"/>
          <w:sz w:val="24"/>
          <w:szCs w:val="24"/>
        </w:rPr>
        <w:t>balanced</w:t>
      </w:r>
      <w:commentRangeEnd w:id="11"/>
      <w:r w:rsidR="00B55C2B">
        <w:rPr>
          <w:rStyle w:val="CommentReference"/>
          <w:rFonts w:asciiTheme="minorHAnsi" w:eastAsiaTheme="minorEastAsia" w:hAnsiTheme="minorHAnsi" w:cstheme="minorBidi"/>
        </w:rPr>
        <w:commentReference w:id="11"/>
      </w:r>
      <w:r w:rsidR="0017117B" w:rsidRPr="004650F2">
        <w:rPr>
          <w:rFonts w:ascii="Times New Roman" w:hAnsi="Times New Roman" w:cs="Times New Roman"/>
          <w:sz w:val="24"/>
          <w:szCs w:val="24"/>
        </w:rPr>
        <w:t>. We</w:t>
      </w:r>
      <w:r w:rsidRPr="004650F2">
        <w:rPr>
          <w:rFonts w:ascii="Times New Roman" w:hAnsi="Times New Roman" w:cs="Times New Roman"/>
          <w:sz w:val="24"/>
          <w:szCs w:val="24"/>
        </w:rPr>
        <w:t xml:space="preserve"> can check it from </w:t>
      </w:r>
      <w:r w:rsidR="00197A4B">
        <w:rPr>
          <w:rFonts w:ascii="Times New Roman" w:hAnsi="Times New Roman" w:cs="Times New Roman"/>
          <w:sz w:val="24"/>
          <w:szCs w:val="24"/>
        </w:rPr>
        <w:t>F</w:t>
      </w:r>
      <w:r w:rsidRPr="004650F2">
        <w:rPr>
          <w:rFonts w:ascii="Times New Roman" w:hAnsi="Times New Roman" w:cs="Times New Roman"/>
          <w:sz w:val="24"/>
          <w:szCs w:val="24"/>
        </w:rPr>
        <w:t>igure 7.</w:t>
      </w:r>
    </w:p>
    <w:p w14:paraId="1F209C79" w14:textId="77777777" w:rsidR="001B56B5" w:rsidRPr="004650F2" w:rsidRDefault="001B56B5" w:rsidP="00680236">
      <w:pPr>
        <w:pStyle w:val="HTMLPreformatted"/>
        <w:shd w:val="clear" w:color="auto" w:fill="FFFFFF"/>
        <w:jc w:val="both"/>
        <w:textAlignment w:val="baseline"/>
        <w:rPr>
          <w:rFonts w:ascii="Times New Roman" w:hAnsi="Times New Roman" w:cs="Times New Roman"/>
          <w:sz w:val="24"/>
          <w:szCs w:val="24"/>
        </w:rPr>
      </w:pPr>
    </w:p>
    <w:p w14:paraId="766E1D17" w14:textId="737D8F70" w:rsidR="004650F2" w:rsidRDefault="004650F2" w:rsidP="00680236">
      <w:pPr>
        <w:pStyle w:val="HTMLPreformatted"/>
        <w:shd w:val="clear" w:color="auto" w:fill="FFFFFF"/>
        <w:jc w:val="both"/>
        <w:textAlignment w:val="baseline"/>
        <w:rPr>
          <w:rFonts w:ascii="Times New Roman" w:hAnsi="Times New Roman" w:cs="Times New Roman"/>
          <w:b/>
          <w:sz w:val="24"/>
          <w:szCs w:val="24"/>
        </w:rPr>
      </w:pPr>
    </w:p>
    <w:p w14:paraId="32F4B226" w14:textId="70633C62" w:rsidR="00197A4B" w:rsidRDefault="00197A4B" w:rsidP="00680236">
      <w:pPr>
        <w:pStyle w:val="HTMLPreformatted"/>
        <w:shd w:val="clear" w:color="auto" w:fill="FFFFFF"/>
        <w:jc w:val="both"/>
        <w:textAlignment w:val="baseline"/>
        <w:rPr>
          <w:rFonts w:ascii="Times New Roman" w:hAnsi="Times New Roman" w:cs="Times New Roman"/>
          <w:b/>
          <w:sz w:val="24"/>
          <w:szCs w:val="24"/>
        </w:rPr>
      </w:pPr>
    </w:p>
    <w:p w14:paraId="2A1080FA" w14:textId="5630B695" w:rsidR="00197A4B" w:rsidRDefault="00197A4B" w:rsidP="00680236">
      <w:pPr>
        <w:pStyle w:val="HTMLPreformatted"/>
        <w:shd w:val="clear" w:color="auto" w:fill="FFFFFF"/>
        <w:jc w:val="both"/>
        <w:textAlignment w:val="baseline"/>
        <w:rPr>
          <w:rFonts w:ascii="Times New Roman" w:hAnsi="Times New Roman" w:cs="Times New Roman"/>
          <w:b/>
          <w:sz w:val="24"/>
          <w:szCs w:val="24"/>
        </w:rPr>
      </w:pPr>
    </w:p>
    <w:p w14:paraId="25D96213" w14:textId="1F94349E" w:rsidR="00197A4B" w:rsidRDefault="00197A4B" w:rsidP="00680236">
      <w:pPr>
        <w:pStyle w:val="HTMLPreformatted"/>
        <w:shd w:val="clear" w:color="auto" w:fill="FFFFFF"/>
        <w:jc w:val="both"/>
        <w:textAlignment w:val="baseline"/>
        <w:rPr>
          <w:rFonts w:ascii="Times New Roman" w:hAnsi="Times New Roman" w:cs="Times New Roman"/>
          <w:b/>
          <w:sz w:val="24"/>
          <w:szCs w:val="24"/>
        </w:rPr>
      </w:pPr>
    </w:p>
    <w:p w14:paraId="13B35057" w14:textId="77777777" w:rsidR="00197A4B" w:rsidRDefault="00197A4B" w:rsidP="00680236">
      <w:pPr>
        <w:pStyle w:val="HTMLPreformatted"/>
        <w:shd w:val="clear" w:color="auto" w:fill="FFFFFF"/>
        <w:jc w:val="both"/>
        <w:textAlignment w:val="baseline"/>
        <w:rPr>
          <w:rFonts w:ascii="Times New Roman" w:hAnsi="Times New Roman" w:cs="Times New Roman"/>
          <w:b/>
          <w:sz w:val="24"/>
          <w:szCs w:val="24"/>
        </w:rPr>
      </w:pPr>
    </w:p>
    <w:p w14:paraId="482839D6" w14:textId="77777777" w:rsidR="004650F2" w:rsidRDefault="004650F2" w:rsidP="00680236">
      <w:pPr>
        <w:pStyle w:val="HTMLPreformatted"/>
        <w:shd w:val="clear" w:color="auto" w:fill="FFFFFF"/>
        <w:jc w:val="both"/>
        <w:textAlignment w:val="baseline"/>
        <w:rPr>
          <w:rFonts w:ascii="Times New Roman" w:hAnsi="Times New Roman" w:cs="Times New Roman"/>
          <w:b/>
          <w:sz w:val="24"/>
          <w:szCs w:val="24"/>
        </w:rPr>
      </w:pPr>
    </w:p>
    <w:p w14:paraId="06B83D87" w14:textId="77777777" w:rsidR="004650F2" w:rsidRDefault="004650F2" w:rsidP="00680236">
      <w:pPr>
        <w:pStyle w:val="HTMLPreformatted"/>
        <w:shd w:val="clear" w:color="auto" w:fill="FFFFFF"/>
        <w:jc w:val="both"/>
        <w:textAlignment w:val="baseline"/>
        <w:rPr>
          <w:rFonts w:ascii="Times New Roman" w:hAnsi="Times New Roman" w:cs="Times New Roman"/>
          <w:b/>
          <w:sz w:val="24"/>
          <w:szCs w:val="24"/>
        </w:rPr>
      </w:pPr>
    </w:p>
    <w:p w14:paraId="6A060CC3" w14:textId="4A3FA560" w:rsidR="001A552D" w:rsidRPr="004650F2" w:rsidRDefault="001A552D" w:rsidP="00197A4B">
      <w:pPr>
        <w:pStyle w:val="HTMLPreformatted"/>
        <w:shd w:val="clear" w:color="auto" w:fill="FFFFFF"/>
        <w:jc w:val="center"/>
        <w:textAlignment w:val="baseline"/>
        <w:rPr>
          <w:rFonts w:ascii="Times New Roman" w:hAnsi="Times New Roman" w:cs="Times New Roman"/>
          <w:b/>
          <w:sz w:val="24"/>
          <w:szCs w:val="24"/>
        </w:rPr>
      </w:pPr>
      <w:r w:rsidRPr="004650F2">
        <w:rPr>
          <w:rFonts w:ascii="Times New Roman" w:hAnsi="Times New Roman" w:cs="Times New Roman"/>
          <w:b/>
          <w:sz w:val="24"/>
          <w:szCs w:val="24"/>
        </w:rPr>
        <w:t>Figure</w:t>
      </w:r>
      <w:r w:rsidR="001B56B5" w:rsidRPr="004650F2">
        <w:rPr>
          <w:rFonts w:ascii="Times New Roman" w:hAnsi="Times New Roman" w:cs="Times New Roman"/>
          <w:b/>
          <w:sz w:val="24"/>
          <w:szCs w:val="24"/>
        </w:rPr>
        <w:t xml:space="preserve">7 </w:t>
      </w:r>
      <w:proofErr w:type="gramStart"/>
      <w:r w:rsidR="001B56B5" w:rsidRPr="004650F2">
        <w:rPr>
          <w:rFonts w:ascii="Times New Roman" w:hAnsi="Times New Roman" w:cs="Times New Roman"/>
          <w:b/>
          <w:sz w:val="24"/>
          <w:szCs w:val="24"/>
        </w:rPr>
        <w:t>The</w:t>
      </w:r>
      <w:proofErr w:type="gramEnd"/>
      <w:r w:rsidR="001B56B5" w:rsidRPr="004650F2">
        <w:rPr>
          <w:rFonts w:ascii="Times New Roman" w:hAnsi="Times New Roman" w:cs="Times New Roman"/>
          <w:b/>
          <w:sz w:val="24"/>
          <w:szCs w:val="24"/>
        </w:rPr>
        <w:t xml:space="preserve"> distribution of each payment method</w:t>
      </w:r>
    </w:p>
    <w:p w14:paraId="3A2A83E5" w14:textId="77777777" w:rsidR="001B56B5" w:rsidRPr="004650F2" w:rsidRDefault="001B56B5" w:rsidP="00197A4B">
      <w:pPr>
        <w:pStyle w:val="HTMLPreformatted"/>
        <w:shd w:val="clear" w:color="auto" w:fill="FFFFFF"/>
        <w:jc w:val="center"/>
        <w:textAlignment w:val="baseline"/>
        <w:rPr>
          <w:rFonts w:ascii="Times New Roman" w:hAnsi="Times New Roman" w:cs="Times New Roman"/>
          <w:b/>
          <w:sz w:val="24"/>
          <w:szCs w:val="24"/>
        </w:rPr>
      </w:pPr>
    </w:p>
    <w:p w14:paraId="6295A0E5" w14:textId="6CD2ED6E" w:rsidR="001A552D" w:rsidRPr="004650F2" w:rsidRDefault="001A552D" w:rsidP="00197A4B">
      <w:pPr>
        <w:pStyle w:val="HTMLPreformatted"/>
        <w:shd w:val="clear" w:color="auto" w:fill="FFFFFF"/>
        <w:jc w:val="center"/>
        <w:textAlignment w:val="baseline"/>
        <w:rPr>
          <w:rFonts w:ascii="Times New Roman" w:hAnsi="Times New Roman" w:cs="Times New Roman"/>
          <w:sz w:val="24"/>
          <w:szCs w:val="24"/>
        </w:rPr>
      </w:pPr>
      <w:r w:rsidRPr="004650F2">
        <w:rPr>
          <w:rFonts w:ascii="Times New Roman" w:hAnsi="Times New Roman" w:cs="Times New Roman"/>
          <w:noProof/>
          <w:sz w:val="24"/>
          <w:szCs w:val="24"/>
        </w:rPr>
        <w:drawing>
          <wp:inline distT="0" distB="0" distL="0" distR="0" wp14:anchorId="37E7E106" wp14:editId="6F9B0837">
            <wp:extent cx="3420319" cy="2129527"/>
            <wp:effectExtent l="0" t="0" r="8890" b="4445"/>
            <wp:docPr id="5" name="Picture 5" descr="C:\Users\Naixin\AppData\Local\Temp\156943604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ixin\AppData\Local\Temp\1569436047(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7047" cy="2133716"/>
                    </a:xfrm>
                    <a:prstGeom prst="rect">
                      <a:avLst/>
                    </a:prstGeom>
                    <a:noFill/>
                    <a:ln>
                      <a:noFill/>
                    </a:ln>
                  </pic:spPr>
                </pic:pic>
              </a:graphicData>
            </a:graphic>
          </wp:inline>
        </w:drawing>
      </w:r>
    </w:p>
    <w:p w14:paraId="72EB8B1F" w14:textId="5F4EFAA2" w:rsidR="001A552D" w:rsidRPr="004650F2" w:rsidRDefault="001A552D" w:rsidP="00680236">
      <w:pPr>
        <w:pStyle w:val="HTMLPreformatted"/>
        <w:shd w:val="clear" w:color="auto" w:fill="FFFFFF"/>
        <w:jc w:val="both"/>
        <w:textAlignment w:val="baseline"/>
        <w:rPr>
          <w:rFonts w:ascii="Times New Roman" w:hAnsi="Times New Roman" w:cs="Times New Roman"/>
          <w:sz w:val="24"/>
          <w:szCs w:val="24"/>
        </w:rPr>
      </w:pPr>
    </w:p>
    <w:p w14:paraId="01268754" w14:textId="05C89C6C" w:rsidR="0017117B" w:rsidRPr="004650F2" w:rsidRDefault="001B56B5" w:rsidP="00680236">
      <w:pPr>
        <w:autoSpaceDE w:val="0"/>
        <w:autoSpaceDN w:val="0"/>
        <w:adjustRightInd w:val="0"/>
        <w:spacing w:after="0" w:line="240" w:lineRule="auto"/>
        <w:jc w:val="both"/>
        <w:rPr>
          <w:rFonts w:ascii="Times New Roman" w:hAnsi="Times New Roman" w:cs="Times New Roman"/>
          <w:noProof/>
          <w:sz w:val="24"/>
          <w:szCs w:val="24"/>
        </w:rPr>
      </w:pPr>
      <w:r w:rsidRPr="004650F2">
        <w:rPr>
          <w:rFonts w:ascii="Times New Roman" w:hAnsi="Times New Roman" w:cs="Times New Roman"/>
          <w:sz w:val="24"/>
          <w:szCs w:val="24"/>
        </w:rPr>
        <w:t>Lastly,</w:t>
      </w:r>
      <w:r w:rsidR="003A38B3" w:rsidRPr="004650F2">
        <w:rPr>
          <w:rFonts w:ascii="Times New Roman" w:hAnsi="Times New Roman" w:cs="Times New Roman"/>
          <w:noProof/>
          <w:sz w:val="24"/>
          <w:szCs w:val="24"/>
        </w:rPr>
        <w:t xml:space="preserve"> </w:t>
      </w:r>
      <w:r w:rsidR="0017117B" w:rsidRPr="004650F2">
        <w:rPr>
          <w:rFonts w:ascii="Times New Roman" w:hAnsi="Times New Roman" w:cs="Times New Roman"/>
          <w:noProof/>
          <w:sz w:val="24"/>
          <w:szCs w:val="24"/>
        </w:rPr>
        <w:t>Multicollinearity occurs when independent variables in a regression model are correlated. We will use a hea</w:t>
      </w:r>
      <w:r w:rsidR="00FD6066">
        <w:rPr>
          <w:rFonts w:ascii="Times New Roman" w:hAnsi="Times New Roman" w:cs="Times New Roman"/>
          <w:noProof/>
          <w:sz w:val="24"/>
          <w:szCs w:val="24"/>
        </w:rPr>
        <w:t>t</w:t>
      </w:r>
      <w:r w:rsidR="0017117B" w:rsidRPr="004650F2">
        <w:rPr>
          <w:rFonts w:ascii="Times New Roman" w:hAnsi="Times New Roman" w:cs="Times New Roman"/>
          <w:noProof/>
          <w:sz w:val="24"/>
          <w:szCs w:val="24"/>
        </w:rPr>
        <w:t xml:space="preserve">map in Figure8 to detect if there are correlations among </w:t>
      </w:r>
      <w:r w:rsidR="005B1FF2">
        <w:rPr>
          <w:rFonts w:ascii="Times New Roman" w:hAnsi="Times New Roman" w:cs="Times New Roman"/>
          <w:noProof/>
          <w:sz w:val="24"/>
          <w:szCs w:val="24"/>
        </w:rPr>
        <w:t>every</w:t>
      </w:r>
      <w:r w:rsidR="0017117B" w:rsidRPr="004650F2">
        <w:rPr>
          <w:rFonts w:ascii="Times New Roman" w:hAnsi="Times New Roman" w:cs="Times New Roman"/>
          <w:noProof/>
          <w:sz w:val="24"/>
          <w:szCs w:val="24"/>
        </w:rPr>
        <w:t xml:space="preserve"> two variables. </w:t>
      </w:r>
      <w:commentRangeStart w:id="12"/>
      <w:r w:rsidR="0017117B" w:rsidRPr="004650F2">
        <w:rPr>
          <w:rFonts w:ascii="Times New Roman" w:hAnsi="Times New Roman" w:cs="Times New Roman"/>
          <w:noProof/>
          <w:sz w:val="24"/>
          <w:szCs w:val="24"/>
        </w:rPr>
        <w:t xml:space="preserve">The figure indicates </w:t>
      </w:r>
      <w:r w:rsidR="005B1FF2">
        <w:rPr>
          <w:rFonts w:ascii="Times New Roman" w:hAnsi="Times New Roman" w:cs="Times New Roman"/>
          <w:noProof/>
          <w:sz w:val="24"/>
          <w:szCs w:val="24"/>
        </w:rPr>
        <w:t xml:space="preserve">that </w:t>
      </w:r>
      <w:r w:rsidR="0017117B" w:rsidRPr="004650F2">
        <w:rPr>
          <w:rFonts w:ascii="Times New Roman" w:hAnsi="Times New Roman" w:cs="Times New Roman"/>
          <w:noProof/>
          <w:sz w:val="24"/>
          <w:szCs w:val="24"/>
        </w:rPr>
        <w:t>the total charges and total costs are highly correlated</w:t>
      </w:r>
      <w:r w:rsidR="005B1FF2">
        <w:rPr>
          <w:rFonts w:ascii="Times New Roman" w:hAnsi="Times New Roman" w:cs="Times New Roman"/>
          <w:noProof/>
          <w:sz w:val="24"/>
          <w:szCs w:val="24"/>
        </w:rPr>
        <w:t>,</w:t>
      </w:r>
      <w:r w:rsidR="0017117B" w:rsidRPr="004650F2">
        <w:rPr>
          <w:rFonts w:ascii="Times New Roman" w:hAnsi="Times New Roman" w:cs="Times New Roman"/>
          <w:noProof/>
          <w:sz w:val="24"/>
          <w:szCs w:val="24"/>
        </w:rPr>
        <w:t xml:space="preserve"> and the length of stay in </w:t>
      </w:r>
      <w:r w:rsidR="00FD6066">
        <w:rPr>
          <w:rFonts w:ascii="Times New Roman" w:hAnsi="Times New Roman" w:cs="Times New Roman"/>
          <w:noProof/>
          <w:sz w:val="24"/>
          <w:szCs w:val="24"/>
        </w:rPr>
        <w:t xml:space="preserve">the </w:t>
      </w:r>
      <w:r w:rsidR="0017117B" w:rsidRPr="004650F2">
        <w:rPr>
          <w:rFonts w:ascii="Times New Roman" w:hAnsi="Times New Roman" w:cs="Times New Roman"/>
          <w:noProof/>
          <w:sz w:val="24"/>
          <w:szCs w:val="24"/>
        </w:rPr>
        <w:t xml:space="preserve">hospital </w:t>
      </w:r>
      <w:r w:rsidR="00FD6066">
        <w:rPr>
          <w:rFonts w:ascii="Times New Roman" w:hAnsi="Times New Roman" w:cs="Times New Roman"/>
          <w:noProof/>
          <w:sz w:val="24"/>
          <w:szCs w:val="24"/>
        </w:rPr>
        <w:t>is</w:t>
      </w:r>
      <w:r w:rsidR="0017117B" w:rsidRPr="004650F2">
        <w:rPr>
          <w:rFonts w:ascii="Times New Roman" w:hAnsi="Times New Roman" w:cs="Times New Roman"/>
          <w:noProof/>
          <w:sz w:val="24"/>
          <w:szCs w:val="24"/>
        </w:rPr>
        <w:t xml:space="preserve"> also highly correlated with total charges and </w:t>
      </w:r>
      <w:r w:rsidR="004526CB" w:rsidRPr="004650F2">
        <w:rPr>
          <w:rFonts w:ascii="Times New Roman" w:hAnsi="Times New Roman" w:cs="Times New Roman"/>
          <w:noProof/>
          <w:sz w:val="24"/>
          <w:szCs w:val="24"/>
        </w:rPr>
        <w:t>total costs</w:t>
      </w:r>
      <w:commentRangeEnd w:id="12"/>
      <w:r w:rsidR="00B55C2B">
        <w:rPr>
          <w:rStyle w:val="CommentReference"/>
        </w:rPr>
        <w:commentReference w:id="12"/>
      </w:r>
      <w:r w:rsidR="004526CB" w:rsidRPr="004650F2">
        <w:rPr>
          <w:rFonts w:ascii="Times New Roman" w:hAnsi="Times New Roman" w:cs="Times New Roman"/>
          <w:noProof/>
          <w:sz w:val="24"/>
          <w:szCs w:val="24"/>
        </w:rPr>
        <w:t>. So in the regression part, we need to be careful about the correlation among them.</w:t>
      </w:r>
    </w:p>
    <w:p w14:paraId="4AB8B6A5" w14:textId="77777777" w:rsidR="004526CB" w:rsidRPr="004650F2" w:rsidRDefault="004526CB" w:rsidP="00680236">
      <w:pPr>
        <w:autoSpaceDE w:val="0"/>
        <w:autoSpaceDN w:val="0"/>
        <w:adjustRightInd w:val="0"/>
        <w:spacing w:after="0" w:line="240" w:lineRule="auto"/>
        <w:jc w:val="both"/>
        <w:rPr>
          <w:rFonts w:ascii="Times New Roman" w:hAnsi="Times New Roman" w:cs="Times New Roman"/>
          <w:noProof/>
          <w:sz w:val="24"/>
          <w:szCs w:val="24"/>
        </w:rPr>
      </w:pPr>
    </w:p>
    <w:p w14:paraId="199316F4" w14:textId="631FA639" w:rsidR="004526CB" w:rsidRPr="004650F2" w:rsidRDefault="004526CB" w:rsidP="00197A4B">
      <w:pPr>
        <w:autoSpaceDE w:val="0"/>
        <w:autoSpaceDN w:val="0"/>
        <w:adjustRightInd w:val="0"/>
        <w:spacing w:after="0" w:line="240" w:lineRule="auto"/>
        <w:jc w:val="center"/>
        <w:rPr>
          <w:rFonts w:ascii="Times New Roman" w:hAnsi="Times New Roman" w:cs="Times New Roman"/>
          <w:b/>
          <w:noProof/>
          <w:sz w:val="24"/>
          <w:szCs w:val="24"/>
        </w:rPr>
      </w:pPr>
      <w:r w:rsidRPr="004650F2">
        <w:rPr>
          <w:rFonts w:ascii="Times New Roman" w:hAnsi="Times New Roman" w:cs="Times New Roman"/>
          <w:b/>
          <w:noProof/>
          <w:sz w:val="24"/>
          <w:szCs w:val="24"/>
        </w:rPr>
        <w:t xml:space="preserve">Figure 8 The correlation </w:t>
      </w:r>
      <w:r w:rsidR="005B1FF2">
        <w:rPr>
          <w:rFonts w:ascii="Times New Roman" w:hAnsi="Times New Roman" w:cs="Times New Roman"/>
          <w:b/>
          <w:noProof/>
          <w:sz w:val="24"/>
          <w:szCs w:val="24"/>
        </w:rPr>
        <w:t>between</w:t>
      </w:r>
      <w:r w:rsidRPr="004650F2">
        <w:rPr>
          <w:rFonts w:ascii="Times New Roman" w:hAnsi="Times New Roman" w:cs="Times New Roman"/>
          <w:b/>
          <w:noProof/>
          <w:sz w:val="24"/>
          <w:szCs w:val="24"/>
        </w:rPr>
        <w:t xml:space="preserve"> </w:t>
      </w:r>
      <w:r w:rsidR="005B1FF2">
        <w:rPr>
          <w:rFonts w:ascii="Times New Roman" w:hAnsi="Times New Roman" w:cs="Times New Roman"/>
          <w:b/>
          <w:noProof/>
          <w:sz w:val="24"/>
          <w:szCs w:val="24"/>
        </w:rPr>
        <w:t>every</w:t>
      </w:r>
      <w:r w:rsidRPr="004650F2">
        <w:rPr>
          <w:rFonts w:ascii="Times New Roman" w:hAnsi="Times New Roman" w:cs="Times New Roman"/>
          <w:b/>
          <w:noProof/>
          <w:sz w:val="24"/>
          <w:szCs w:val="24"/>
        </w:rPr>
        <w:t xml:space="preserve"> two variables</w:t>
      </w:r>
    </w:p>
    <w:p w14:paraId="43D260D9" w14:textId="77777777" w:rsidR="004526CB" w:rsidRPr="004650F2" w:rsidRDefault="004526CB" w:rsidP="00197A4B">
      <w:pPr>
        <w:autoSpaceDE w:val="0"/>
        <w:autoSpaceDN w:val="0"/>
        <w:adjustRightInd w:val="0"/>
        <w:spacing w:after="0" w:line="240" w:lineRule="auto"/>
        <w:jc w:val="center"/>
        <w:rPr>
          <w:rFonts w:ascii="Times New Roman" w:hAnsi="Times New Roman" w:cs="Times New Roman"/>
          <w:noProof/>
          <w:sz w:val="24"/>
          <w:szCs w:val="24"/>
        </w:rPr>
      </w:pPr>
    </w:p>
    <w:p w14:paraId="4A93FF44" w14:textId="58866107" w:rsidR="004526CB" w:rsidRDefault="003A38B3" w:rsidP="00197A4B">
      <w:pPr>
        <w:autoSpaceDE w:val="0"/>
        <w:autoSpaceDN w:val="0"/>
        <w:adjustRightInd w:val="0"/>
        <w:spacing w:after="0" w:line="240" w:lineRule="auto"/>
        <w:jc w:val="center"/>
        <w:rPr>
          <w:rFonts w:ascii="Times New Roman" w:hAnsi="Times New Roman" w:cs="Times New Roman"/>
          <w:sz w:val="24"/>
          <w:szCs w:val="24"/>
        </w:rPr>
      </w:pPr>
      <w:r w:rsidRPr="004650F2">
        <w:rPr>
          <w:rFonts w:ascii="Times New Roman" w:hAnsi="Times New Roman" w:cs="Times New Roman"/>
          <w:noProof/>
          <w:sz w:val="24"/>
          <w:szCs w:val="24"/>
        </w:rPr>
        <w:lastRenderedPageBreak/>
        <w:drawing>
          <wp:inline distT="0" distB="0" distL="0" distR="0" wp14:anchorId="6AF808BF" wp14:editId="6E7E6394">
            <wp:extent cx="3939943" cy="2830010"/>
            <wp:effectExtent l="0" t="0" r="3810" b="8890"/>
            <wp:docPr id="23" name="Picture 23" descr="C:\Users\Naixin\AppData\Local\Temp\156943646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Naixin\AppData\Local\Temp\1569436468(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54865" cy="2840728"/>
                    </a:xfrm>
                    <a:prstGeom prst="rect">
                      <a:avLst/>
                    </a:prstGeom>
                    <a:noFill/>
                    <a:ln>
                      <a:noFill/>
                    </a:ln>
                  </pic:spPr>
                </pic:pic>
              </a:graphicData>
            </a:graphic>
          </wp:inline>
        </w:drawing>
      </w:r>
    </w:p>
    <w:p w14:paraId="6F8C8983" w14:textId="77777777" w:rsidR="004526CB" w:rsidRPr="004650F2" w:rsidRDefault="004526CB" w:rsidP="00680236">
      <w:pPr>
        <w:autoSpaceDE w:val="0"/>
        <w:autoSpaceDN w:val="0"/>
        <w:adjustRightInd w:val="0"/>
        <w:spacing w:after="0" w:line="240" w:lineRule="auto"/>
        <w:jc w:val="both"/>
        <w:rPr>
          <w:rFonts w:ascii="Times New Roman" w:hAnsi="Times New Roman" w:cs="Times New Roman"/>
          <w:sz w:val="24"/>
          <w:szCs w:val="24"/>
        </w:rPr>
      </w:pPr>
    </w:p>
    <w:p w14:paraId="23CB6706" w14:textId="0409707D" w:rsidR="000B6CA0" w:rsidRPr="004650F2" w:rsidRDefault="004526CB" w:rsidP="00680236">
      <w:pPr>
        <w:autoSpaceDE w:val="0"/>
        <w:autoSpaceDN w:val="0"/>
        <w:adjustRightInd w:val="0"/>
        <w:spacing w:after="0" w:line="240" w:lineRule="auto"/>
        <w:jc w:val="both"/>
        <w:rPr>
          <w:rFonts w:ascii="Times New Roman" w:hAnsi="Times New Roman" w:cs="Times New Roman"/>
          <w:sz w:val="24"/>
          <w:szCs w:val="24"/>
        </w:rPr>
      </w:pPr>
      <w:r w:rsidRPr="004650F2">
        <w:rPr>
          <w:rFonts w:ascii="Times New Roman" w:hAnsi="Times New Roman" w:cs="Times New Roman"/>
          <w:sz w:val="24"/>
          <w:szCs w:val="24"/>
        </w:rPr>
        <w:t>As we have finished the data pre-processing part</w:t>
      </w:r>
      <w:r w:rsidR="005B1FF2">
        <w:rPr>
          <w:rFonts w:ascii="Times New Roman" w:hAnsi="Times New Roman" w:cs="Times New Roman"/>
          <w:sz w:val="24"/>
          <w:szCs w:val="24"/>
        </w:rPr>
        <w:t>, b</w:t>
      </w:r>
      <w:r w:rsidRPr="004650F2">
        <w:rPr>
          <w:rFonts w:ascii="Times New Roman" w:hAnsi="Times New Roman" w:cs="Times New Roman"/>
          <w:sz w:val="24"/>
          <w:szCs w:val="24"/>
        </w:rPr>
        <w:t>efore doing regression analysis</w:t>
      </w:r>
      <w:r w:rsidR="004650F2" w:rsidRPr="004650F2">
        <w:rPr>
          <w:rFonts w:ascii="Times New Roman" w:hAnsi="Times New Roman" w:cs="Times New Roman"/>
          <w:sz w:val="24"/>
          <w:szCs w:val="24"/>
        </w:rPr>
        <w:t>,</w:t>
      </w:r>
      <w:r w:rsidRPr="004650F2">
        <w:rPr>
          <w:rFonts w:ascii="Times New Roman" w:hAnsi="Times New Roman" w:cs="Times New Roman"/>
          <w:sz w:val="24"/>
          <w:szCs w:val="24"/>
        </w:rPr>
        <w:t xml:space="preserve"> let's further doing some data </w:t>
      </w:r>
      <w:r w:rsidR="005B1FF2" w:rsidRPr="004650F2">
        <w:rPr>
          <w:rFonts w:ascii="Times New Roman" w:hAnsi="Times New Roman" w:cs="Times New Roman"/>
          <w:sz w:val="24"/>
          <w:szCs w:val="24"/>
        </w:rPr>
        <w:t>visualization.</w:t>
      </w:r>
      <w:r w:rsidR="005B1FF2">
        <w:rPr>
          <w:rFonts w:ascii="Times New Roman" w:hAnsi="Times New Roman" w:cs="Times New Roman"/>
          <w:sz w:val="24"/>
          <w:szCs w:val="24"/>
        </w:rPr>
        <w:t xml:space="preserve"> This will </w:t>
      </w:r>
      <w:r w:rsidR="004650F2" w:rsidRPr="004650F2">
        <w:rPr>
          <w:rFonts w:ascii="Times New Roman" w:hAnsi="Times New Roman" w:cs="Times New Roman"/>
          <w:sz w:val="24"/>
          <w:szCs w:val="24"/>
        </w:rPr>
        <w:t>make big data easier for our brain to understand, and to detect patterns, trends.</w:t>
      </w:r>
    </w:p>
    <w:p w14:paraId="4148E023" w14:textId="77777777" w:rsidR="000B6CA0" w:rsidRPr="004650F2" w:rsidRDefault="000B6CA0" w:rsidP="00680236">
      <w:pPr>
        <w:pStyle w:val="HTMLPreformatted"/>
        <w:shd w:val="clear" w:color="auto" w:fill="FFFFFF"/>
        <w:jc w:val="both"/>
        <w:textAlignment w:val="baseline"/>
        <w:rPr>
          <w:rFonts w:ascii="Times New Roman" w:hAnsi="Times New Roman" w:cs="Times New Roman"/>
          <w:sz w:val="24"/>
          <w:szCs w:val="24"/>
        </w:rPr>
      </w:pPr>
    </w:p>
    <w:p w14:paraId="5A059CF5" w14:textId="77777777" w:rsidR="001A552D" w:rsidRPr="004650F2" w:rsidRDefault="001A552D" w:rsidP="00680236">
      <w:pPr>
        <w:pStyle w:val="HTMLPreformatted"/>
        <w:shd w:val="clear" w:color="auto" w:fill="FFFFFF"/>
        <w:jc w:val="both"/>
        <w:textAlignment w:val="baseline"/>
        <w:rPr>
          <w:rFonts w:ascii="Times New Roman" w:hAnsi="Times New Roman" w:cs="Times New Roman"/>
          <w:sz w:val="24"/>
          <w:szCs w:val="24"/>
        </w:rPr>
      </w:pPr>
    </w:p>
    <w:p w14:paraId="423EFB8B" w14:textId="77777777" w:rsidR="001A552D" w:rsidRPr="004650F2" w:rsidRDefault="001A552D" w:rsidP="00680236">
      <w:pPr>
        <w:pStyle w:val="HTMLPreformatted"/>
        <w:shd w:val="clear" w:color="auto" w:fill="FFFFFF"/>
        <w:jc w:val="both"/>
        <w:textAlignment w:val="baseline"/>
        <w:rPr>
          <w:rFonts w:ascii="Times New Roman" w:hAnsi="Times New Roman" w:cs="Times New Roman"/>
          <w:sz w:val="24"/>
          <w:szCs w:val="24"/>
        </w:rPr>
      </w:pPr>
    </w:p>
    <w:p w14:paraId="545A22AE" w14:textId="38FABC4C" w:rsidR="009D6E8D" w:rsidRDefault="001A552D" w:rsidP="00197A4B">
      <w:pPr>
        <w:pStyle w:val="HTMLPreformatted"/>
        <w:shd w:val="clear" w:color="auto" w:fill="FFFFFF"/>
        <w:jc w:val="center"/>
        <w:textAlignment w:val="baseline"/>
        <w:rPr>
          <w:rFonts w:ascii="Times New Roman" w:hAnsi="Times New Roman" w:cs="Times New Roman"/>
          <w:b/>
          <w:sz w:val="24"/>
          <w:szCs w:val="24"/>
        </w:rPr>
      </w:pPr>
      <w:r w:rsidRPr="004650F2">
        <w:rPr>
          <w:rFonts w:ascii="Times New Roman" w:hAnsi="Times New Roman" w:cs="Times New Roman"/>
          <w:b/>
          <w:sz w:val="24"/>
          <w:szCs w:val="24"/>
        </w:rPr>
        <w:t>Figure</w:t>
      </w:r>
      <w:r w:rsidR="004650F2" w:rsidRPr="004650F2">
        <w:rPr>
          <w:rFonts w:ascii="Times New Roman" w:hAnsi="Times New Roman" w:cs="Times New Roman"/>
          <w:b/>
          <w:sz w:val="24"/>
          <w:szCs w:val="24"/>
        </w:rPr>
        <w:t xml:space="preserve"> 9 The distribution of length of stay in Hospital</w:t>
      </w:r>
    </w:p>
    <w:p w14:paraId="06168D59" w14:textId="77777777" w:rsidR="00197A4B" w:rsidRPr="004650F2" w:rsidRDefault="00197A4B" w:rsidP="00197A4B">
      <w:pPr>
        <w:pStyle w:val="HTMLPreformatted"/>
        <w:shd w:val="clear" w:color="auto" w:fill="FFFFFF"/>
        <w:jc w:val="center"/>
        <w:textAlignment w:val="baseline"/>
        <w:rPr>
          <w:rFonts w:ascii="Times New Roman" w:hAnsi="Times New Roman" w:cs="Times New Roman"/>
          <w:b/>
          <w:sz w:val="24"/>
          <w:szCs w:val="24"/>
        </w:rPr>
      </w:pPr>
    </w:p>
    <w:p w14:paraId="6D07A4CC" w14:textId="2398E947" w:rsidR="001A552D" w:rsidRDefault="001A552D" w:rsidP="00197A4B">
      <w:pPr>
        <w:pStyle w:val="HTMLPreformatted"/>
        <w:shd w:val="clear" w:color="auto" w:fill="FFFFFF"/>
        <w:jc w:val="center"/>
        <w:textAlignment w:val="baseline"/>
        <w:rPr>
          <w:rFonts w:ascii="Times New Roman" w:hAnsi="Times New Roman" w:cs="Times New Roman"/>
          <w:sz w:val="24"/>
          <w:szCs w:val="24"/>
        </w:rPr>
      </w:pPr>
      <w:r w:rsidRPr="004650F2">
        <w:rPr>
          <w:rFonts w:ascii="Times New Roman" w:hAnsi="Times New Roman" w:cs="Times New Roman"/>
          <w:noProof/>
          <w:sz w:val="24"/>
          <w:szCs w:val="24"/>
        </w:rPr>
        <w:drawing>
          <wp:inline distT="0" distB="0" distL="0" distR="0" wp14:anchorId="03251254" wp14:editId="2198B164">
            <wp:extent cx="4762982" cy="1717761"/>
            <wp:effectExtent l="0" t="0" r="0" b="0"/>
            <wp:docPr id="6" name="Picture 6" descr="C:\Users\Naixin\AppData\Local\Temp\156943612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ixin\AppData\Local\Temp\1569436127(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70584" cy="1720503"/>
                    </a:xfrm>
                    <a:prstGeom prst="rect">
                      <a:avLst/>
                    </a:prstGeom>
                    <a:noFill/>
                    <a:ln>
                      <a:noFill/>
                    </a:ln>
                  </pic:spPr>
                </pic:pic>
              </a:graphicData>
            </a:graphic>
          </wp:inline>
        </w:drawing>
      </w:r>
    </w:p>
    <w:p w14:paraId="3C3A07CF" w14:textId="77777777" w:rsidR="00FD6066" w:rsidRDefault="00FD6066" w:rsidP="00680236">
      <w:pPr>
        <w:pStyle w:val="HTMLPreformatted"/>
        <w:shd w:val="clear" w:color="auto" w:fill="FFFFFF"/>
        <w:jc w:val="both"/>
        <w:textAlignment w:val="baseline"/>
        <w:rPr>
          <w:rFonts w:ascii="Times New Roman" w:hAnsi="Times New Roman" w:cs="Times New Roman"/>
          <w:sz w:val="24"/>
          <w:szCs w:val="24"/>
        </w:rPr>
      </w:pPr>
    </w:p>
    <w:p w14:paraId="673BAEBA" w14:textId="606D06D1" w:rsidR="004650F2" w:rsidRDefault="004650F2" w:rsidP="00680236">
      <w:pPr>
        <w:pStyle w:val="HTMLPreformatted"/>
        <w:shd w:val="clear" w:color="auto" w:fill="FFFFFF"/>
        <w:jc w:val="both"/>
        <w:textAlignment w:val="baseline"/>
        <w:rPr>
          <w:rFonts w:ascii="Times New Roman" w:hAnsi="Times New Roman" w:cs="Times New Roman"/>
          <w:sz w:val="24"/>
          <w:szCs w:val="24"/>
        </w:rPr>
      </w:pPr>
      <w:r>
        <w:rPr>
          <w:rFonts w:ascii="Times New Roman" w:hAnsi="Times New Roman" w:cs="Times New Roman"/>
          <w:sz w:val="24"/>
          <w:szCs w:val="24"/>
        </w:rPr>
        <w:t>As we can see from Figure9, most of the patients stay in hospital within one week.</w:t>
      </w:r>
    </w:p>
    <w:p w14:paraId="5D8A56B8" w14:textId="77777777" w:rsidR="004650F2" w:rsidRPr="004650F2" w:rsidRDefault="004650F2" w:rsidP="00680236">
      <w:pPr>
        <w:pStyle w:val="HTMLPreformatted"/>
        <w:shd w:val="clear" w:color="auto" w:fill="FFFFFF"/>
        <w:jc w:val="both"/>
        <w:textAlignment w:val="baseline"/>
        <w:rPr>
          <w:rFonts w:ascii="Times New Roman" w:hAnsi="Times New Roman" w:cs="Times New Roman"/>
          <w:sz w:val="24"/>
          <w:szCs w:val="24"/>
        </w:rPr>
      </w:pPr>
    </w:p>
    <w:p w14:paraId="55320C10" w14:textId="61962DE2" w:rsidR="001A552D" w:rsidRDefault="001A552D" w:rsidP="00197A4B">
      <w:pPr>
        <w:pStyle w:val="HTMLPreformatted"/>
        <w:shd w:val="clear" w:color="auto" w:fill="FFFFFF"/>
        <w:jc w:val="center"/>
        <w:textAlignment w:val="baseline"/>
        <w:rPr>
          <w:rFonts w:ascii="Times New Roman" w:hAnsi="Times New Roman" w:cs="Times New Roman"/>
          <w:b/>
          <w:sz w:val="24"/>
          <w:szCs w:val="24"/>
        </w:rPr>
      </w:pPr>
      <w:r w:rsidRPr="00E06A56">
        <w:rPr>
          <w:rFonts w:ascii="Times New Roman" w:hAnsi="Times New Roman" w:cs="Times New Roman"/>
          <w:b/>
          <w:sz w:val="24"/>
          <w:szCs w:val="24"/>
        </w:rPr>
        <w:t>Figure</w:t>
      </w:r>
      <w:r w:rsidR="004650F2" w:rsidRPr="00E06A56">
        <w:rPr>
          <w:rFonts w:ascii="Times New Roman" w:hAnsi="Times New Roman" w:cs="Times New Roman"/>
          <w:b/>
          <w:sz w:val="24"/>
          <w:szCs w:val="24"/>
        </w:rPr>
        <w:t xml:space="preserve">10 </w:t>
      </w:r>
      <w:bookmarkStart w:id="13" w:name="_Hlk20333523"/>
      <w:r w:rsidR="004650F2" w:rsidRPr="00E06A56">
        <w:rPr>
          <w:rFonts w:ascii="Times New Roman" w:hAnsi="Times New Roman" w:cs="Times New Roman"/>
          <w:b/>
          <w:sz w:val="24"/>
          <w:szCs w:val="24"/>
        </w:rPr>
        <w:t xml:space="preserve">The relationship </w:t>
      </w:r>
      <w:proofErr w:type="gramStart"/>
      <w:r w:rsidR="004650F2" w:rsidRPr="00E06A56">
        <w:rPr>
          <w:rFonts w:ascii="Times New Roman" w:hAnsi="Times New Roman" w:cs="Times New Roman"/>
          <w:b/>
          <w:sz w:val="24"/>
          <w:szCs w:val="24"/>
        </w:rPr>
        <w:t>between</w:t>
      </w:r>
      <w:r w:rsidR="005B1FF2">
        <w:rPr>
          <w:rFonts w:ascii="Times New Roman" w:hAnsi="Times New Roman" w:cs="Times New Roman"/>
          <w:b/>
          <w:sz w:val="24"/>
          <w:szCs w:val="24"/>
        </w:rPr>
        <w:t xml:space="preserve"> </w:t>
      </w:r>
      <w:r w:rsidR="004650F2" w:rsidRPr="00E06A56">
        <w:rPr>
          <w:rFonts w:ascii="Times New Roman" w:hAnsi="Times New Roman" w:cs="Times New Roman"/>
          <w:b/>
          <w:sz w:val="24"/>
          <w:szCs w:val="24"/>
        </w:rPr>
        <w:t xml:space="preserve"> length</w:t>
      </w:r>
      <w:proofErr w:type="gramEnd"/>
      <w:r w:rsidR="00E06A56" w:rsidRPr="00E06A56">
        <w:rPr>
          <w:rFonts w:ascii="Times New Roman" w:hAnsi="Times New Roman" w:cs="Times New Roman"/>
          <w:b/>
          <w:sz w:val="24"/>
          <w:szCs w:val="24"/>
        </w:rPr>
        <w:t xml:space="preserve"> of stay in hospital</w:t>
      </w:r>
      <w:r w:rsidR="004650F2" w:rsidRPr="00E06A56">
        <w:rPr>
          <w:rFonts w:ascii="Times New Roman" w:hAnsi="Times New Roman" w:cs="Times New Roman"/>
          <w:b/>
          <w:sz w:val="24"/>
          <w:szCs w:val="24"/>
        </w:rPr>
        <w:t xml:space="preserve"> and payment</w:t>
      </w:r>
      <w:commentRangeStart w:id="14"/>
      <w:r w:rsidR="004650F2" w:rsidRPr="00E06A56">
        <w:rPr>
          <w:rFonts w:ascii="Times New Roman" w:hAnsi="Times New Roman" w:cs="Times New Roman"/>
          <w:b/>
          <w:sz w:val="24"/>
          <w:szCs w:val="24"/>
        </w:rPr>
        <w:t xml:space="preserve"> method</w:t>
      </w:r>
      <w:bookmarkEnd w:id="13"/>
      <w:commentRangeEnd w:id="14"/>
      <w:r w:rsidR="00B55C2B">
        <w:rPr>
          <w:rStyle w:val="CommentReference"/>
          <w:rFonts w:asciiTheme="minorHAnsi" w:eastAsiaTheme="minorEastAsia" w:hAnsiTheme="minorHAnsi" w:cstheme="minorBidi"/>
        </w:rPr>
        <w:commentReference w:id="14"/>
      </w:r>
    </w:p>
    <w:p w14:paraId="17421194" w14:textId="77777777" w:rsidR="00E06A56" w:rsidRPr="00E06A56" w:rsidRDefault="00E06A56" w:rsidP="00197A4B">
      <w:pPr>
        <w:pStyle w:val="HTMLPreformatted"/>
        <w:shd w:val="clear" w:color="auto" w:fill="FFFFFF"/>
        <w:jc w:val="center"/>
        <w:textAlignment w:val="baseline"/>
        <w:rPr>
          <w:rFonts w:ascii="Times New Roman" w:hAnsi="Times New Roman" w:cs="Times New Roman"/>
          <w:b/>
          <w:sz w:val="24"/>
          <w:szCs w:val="24"/>
        </w:rPr>
      </w:pPr>
    </w:p>
    <w:p w14:paraId="17680E4F" w14:textId="47EC54BC" w:rsidR="001A552D" w:rsidRDefault="001A552D" w:rsidP="00197A4B">
      <w:pPr>
        <w:pStyle w:val="HTMLPreformatted"/>
        <w:shd w:val="clear" w:color="auto" w:fill="FFFFFF"/>
        <w:jc w:val="center"/>
        <w:textAlignment w:val="baseline"/>
        <w:rPr>
          <w:rFonts w:ascii="Times New Roman" w:hAnsi="Times New Roman" w:cs="Times New Roman"/>
          <w:sz w:val="24"/>
          <w:szCs w:val="24"/>
        </w:rPr>
      </w:pPr>
      <w:r w:rsidRPr="004650F2">
        <w:rPr>
          <w:rFonts w:ascii="Times New Roman" w:hAnsi="Times New Roman" w:cs="Times New Roman"/>
          <w:noProof/>
          <w:sz w:val="24"/>
          <w:szCs w:val="24"/>
        </w:rPr>
        <w:lastRenderedPageBreak/>
        <w:drawing>
          <wp:inline distT="0" distB="0" distL="0" distR="0" wp14:anchorId="1EA04A29" wp14:editId="5663A636">
            <wp:extent cx="3264060" cy="1957654"/>
            <wp:effectExtent l="0" t="0" r="0" b="5080"/>
            <wp:docPr id="7" name="Picture 7" descr="C:\Users\Naixin\AppData\Local\Temp\156943614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aixin\AppData\Local\Temp\1569436146(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90620" cy="1973584"/>
                    </a:xfrm>
                    <a:prstGeom prst="rect">
                      <a:avLst/>
                    </a:prstGeom>
                    <a:noFill/>
                    <a:ln>
                      <a:noFill/>
                    </a:ln>
                  </pic:spPr>
                </pic:pic>
              </a:graphicData>
            </a:graphic>
          </wp:inline>
        </w:drawing>
      </w:r>
    </w:p>
    <w:p w14:paraId="3E297393" w14:textId="20B22D5A" w:rsidR="004650F2" w:rsidRDefault="00E06A56" w:rsidP="00197A4B">
      <w:pPr>
        <w:pStyle w:val="HTMLPreformatted"/>
        <w:shd w:val="clear" w:color="auto" w:fill="FFFFFF"/>
        <w:jc w:val="center"/>
        <w:textAlignment w:val="baseline"/>
        <w:rPr>
          <w:rFonts w:ascii="Times New Roman" w:hAnsi="Times New Roman" w:cs="Times New Roman"/>
          <w:b/>
          <w:sz w:val="24"/>
          <w:szCs w:val="24"/>
        </w:rPr>
      </w:pPr>
      <w:r w:rsidRPr="00E06A56">
        <w:rPr>
          <w:rFonts w:ascii="Times New Roman" w:hAnsi="Times New Roman" w:cs="Times New Roman"/>
          <w:b/>
          <w:sz w:val="24"/>
          <w:szCs w:val="24"/>
        </w:rPr>
        <w:t>Figure1</w:t>
      </w:r>
      <w:r>
        <w:rPr>
          <w:rFonts w:ascii="Times New Roman" w:hAnsi="Times New Roman" w:cs="Times New Roman"/>
          <w:b/>
          <w:sz w:val="24"/>
          <w:szCs w:val="24"/>
        </w:rPr>
        <w:t>1</w:t>
      </w:r>
      <w:r w:rsidRPr="00E06A56">
        <w:rPr>
          <w:rFonts w:ascii="Times New Roman" w:hAnsi="Times New Roman" w:cs="Times New Roman"/>
          <w:b/>
          <w:sz w:val="24"/>
          <w:szCs w:val="24"/>
        </w:rPr>
        <w:t xml:space="preserve"> </w:t>
      </w:r>
      <w:proofErr w:type="gramStart"/>
      <w:r w:rsidRPr="00E06A56">
        <w:rPr>
          <w:rFonts w:ascii="Times New Roman" w:hAnsi="Times New Roman" w:cs="Times New Roman"/>
          <w:b/>
          <w:sz w:val="24"/>
          <w:szCs w:val="24"/>
        </w:rPr>
        <w:t>The</w:t>
      </w:r>
      <w:proofErr w:type="gramEnd"/>
      <w:r w:rsidRPr="00E06A56">
        <w:rPr>
          <w:rFonts w:ascii="Times New Roman" w:hAnsi="Times New Roman" w:cs="Times New Roman"/>
          <w:b/>
          <w:sz w:val="24"/>
          <w:szCs w:val="24"/>
        </w:rPr>
        <w:t xml:space="preserve"> </w:t>
      </w:r>
      <w:r w:rsidR="00895BF3">
        <w:rPr>
          <w:rFonts w:ascii="Times New Roman" w:hAnsi="Times New Roman" w:cs="Times New Roman"/>
          <w:b/>
          <w:sz w:val="24"/>
          <w:szCs w:val="24"/>
        </w:rPr>
        <w:t xml:space="preserve">count plot </w:t>
      </w:r>
      <w:r w:rsidRPr="00E06A56">
        <w:rPr>
          <w:rFonts w:ascii="Times New Roman" w:hAnsi="Times New Roman" w:cs="Times New Roman"/>
          <w:b/>
          <w:sz w:val="24"/>
          <w:szCs w:val="24"/>
        </w:rPr>
        <w:t xml:space="preserve">of </w:t>
      </w:r>
      <w:r w:rsidR="00895BF3">
        <w:rPr>
          <w:rFonts w:ascii="Times New Roman" w:hAnsi="Times New Roman" w:cs="Times New Roman"/>
          <w:b/>
          <w:sz w:val="24"/>
          <w:szCs w:val="24"/>
        </w:rPr>
        <w:t xml:space="preserve">the length of </w:t>
      </w:r>
      <w:r w:rsidRPr="00E06A56">
        <w:rPr>
          <w:rFonts w:ascii="Times New Roman" w:hAnsi="Times New Roman" w:cs="Times New Roman"/>
          <w:b/>
          <w:sz w:val="24"/>
          <w:szCs w:val="24"/>
        </w:rPr>
        <w:t>stay in hospital</w:t>
      </w:r>
      <w:r w:rsidR="00A77980">
        <w:rPr>
          <w:rFonts w:ascii="Times New Roman" w:hAnsi="Times New Roman" w:cs="Times New Roman"/>
          <w:b/>
          <w:sz w:val="24"/>
          <w:szCs w:val="24"/>
        </w:rPr>
        <w:t xml:space="preserve"> </w:t>
      </w:r>
      <w:r w:rsidR="00895BF3">
        <w:rPr>
          <w:rFonts w:ascii="Times New Roman" w:hAnsi="Times New Roman" w:cs="Times New Roman"/>
          <w:b/>
          <w:sz w:val="24"/>
          <w:szCs w:val="24"/>
        </w:rPr>
        <w:t>based on</w:t>
      </w:r>
      <w:r w:rsidRPr="00E06A56">
        <w:rPr>
          <w:rFonts w:ascii="Times New Roman" w:hAnsi="Times New Roman" w:cs="Times New Roman"/>
          <w:b/>
          <w:sz w:val="24"/>
          <w:szCs w:val="24"/>
        </w:rPr>
        <w:t xml:space="preserve"> payment method</w:t>
      </w:r>
    </w:p>
    <w:p w14:paraId="63ADFFC7" w14:textId="77777777" w:rsidR="00895BF3" w:rsidRPr="00895BF3" w:rsidRDefault="00895BF3" w:rsidP="00197A4B">
      <w:pPr>
        <w:pStyle w:val="HTMLPreformatted"/>
        <w:shd w:val="clear" w:color="auto" w:fill="FFFFFF"/>
        <w:jc w:val="center"/>
        <w:textAlignment w:val="baseline"/>
        <w:rPr>
          <w:rFonts w:ascii="Times New Roman" w:hAnsi="Times New Roman" w:cs="Times New Roman"/>
          <w:b/>
          <w:sz w:val="24"/>
          <w:szCs w:val="24"/>
        </w:rPr>
      </w:pPr>
    </w:p>
    <w:p w14:paraId="4B389878" w14:textId="2A394BBA" w:rsidR="001A552D" w:rsidRDefault="001A552D" w:rsidP="00197A4B">
      <w:pPr>
        <w:pStyle w:val="HTMLPreformatted"/>
        <w:shd w:val="clear" w:color="auto" w:fill="FFFFFF"/>
        <w:jc w:val="center"/>
        <w:textAlignment w:val="baseline"/>
        <w:rPr>
          <w:rFonts w:ascii="Times New Roman" w:hAnsi="Times New Roman" w:cs="Times New Roman"/>
          <w:sz w:val="24"/>
          <w:szCs w:val="24"/>
        </w:rPr>
      </w:pPr>
      <w:r w:rsidRPr="004650F2">
        <w:rPr>
          <w:rFonts w:ascii="Times New Roman" w:hAnsi="Times New Roman" w:cs="Times New Roman"/>
          <w:noProof/>
          <w:sz w:val="24"/>
          <w:szCs w:val="24"/>
        </w:rPr>
        <w:drawing>
          <wp:inline distT="0" distB="0" distL="0" distR="0" wp14:anchorId="0EE5D270" wp14:editId="0D3278AC">
            <wp:extent cx="6368048" cy="1643605"/>
            <wp:effectExtent l="0" t="0" r="0" b="0"/>
            <wp:docPr id="20" name="Picture 20" descr="C:\Users\Naixin\AppData\Local\Temp\15694363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Naixin\AppData\Local\Temp\1569436335(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15702" cy="1655905"/>
                    </a:xfrm>
                    <a:prstGeom prst="rect">
                      <a:avLst/>
                    </a:prstGeom>
                    <a:noFill/>
                    <a:ln>
                      <a:noFill/>
                    </a:ln>
                  </pic:spPr>
                </pic:pic>
              </a:graphicData>
            </a:graphic>
          </wp:inline>
        </w:drawing>
      </w:r>
    </w:p>
    <w:p w14:paraId="731AE17A" w14:textId="77777777" w:rsidR="00197A4B" w:rsidRDefault="00197A4B" w:rsidP="00197A4B">
      <w:pPr>
        <w:pStyle w:val="HTMLPreformatted"/>
        <w:shd w:val="clear" w:color="auto" w:fill="FFFFFF"/>
        <w:jc w:val="center"/>
        <w:textAlignment w:val="baseline"/>
        <w:rPr>
          <w:rFonts w:ascii="Times New Roman" w:hAnsi="Times New Roman" w:cs="Times New Roman"/>
          <w:sz w:val="24"/>
          <w:szCs w:val="24"/>
        </w:rPr>
      </w:pPr>
    </w:p>
    <w:p w14:paraId="4520FB25" w14:textId="6A92428C" w:rsidR="00895BF3" w:rsidRDefault="00895BF3" w:rsidP="00680236">
      <w:pPr>
        <w:pStyle w:val="HTMLPreformatted"/>
        <w:shd w:val="clear" w:color="auto" w:fill="FFFFFF"/>
        <w:jc w:val="both"/>
        <w:textAlignment w:val="baseline"/>
        <w:rPr>
          <w:rFonts w:ascii="Times New Roman" w:hAnsi="Times New Roman" w:cs="Times New Roman"/>
          <w:sz w:val="24"/>
          <w:szCs w:val="24"/>
        </w:rPr>
      </w:pPr>
      <w:r>
        <w:rPr>
          <w:rFonts w:ascii="Times New Roman" w:hAnsi="Times New Roman" w:cs="Times New Roman"/>
          <w:sz w:val="24"/>
          <w:szCs w:val="24"/>
        </w:rPr>
        <w:t>Figure10 indicates t</w:t>
      </w:r>
      <w:r w:rsidRPr="00E06A56">
        <w:rPr>
          <w:rFonts w:ascii="Times New Roman" w:hAnsi="Times New Roman" w:cs="Times New Roman"/>
          <w:sz w:val="24"/>
          <w:szCs w:val="24"/>
        </w:rPr>
        <w:t xml:space="preserve">he relationship between </w:t>
      </w:r>
      <w:r w:rsidR="00FD6066">
        <w:rPr>
          <w:rFonts w:ascii="Times New Roman" w:hAnsi="Times New Roman" w:cs="Times New Roman"/>
          <w:sz w:val="24"/>
          <w:szCs w:val="24"/>
        </w:rPr>
        <w:t xml:space="preserve">the </w:t>
      </w:r>
      <w:r w:rsidRPr="00E06A56">
        <w:rPr>
          <w:rFonts w:ascii="Times New Roman" w:hAnsi="Times New Roman" w:cs="Times New Roman"/>
          <w:sz w:val="24"/>
          <w:szCs w:val="24"/>
        </w:rPr>
        <w:t>length of stay in hospital and payment</w:t>
      </w:r>
      <w:r w:rsidR="00A77980">
        <w:rPr>
          <w:rFonts w:ascii="Times New Roman" w:hAnsi="Times New Roman" w:cs="Times New Roman"/>
          <w:sz w:val="24"/>
          <w:szCs w:val="24"/>
        </w:rPr>
        <w:t>.</w:t>
      </w:r>
      <w:r>
        <w:rPr>
          <w:rFonts w:ascii="Times New Roman" w:hAnsi="Times New Roman" w:cs="Times New Roman"/>
          <w:sz w:val="24"/>
          <w:szCs w:val="24"/>
        </w:rPr>
        <w:t xml:space="preserve"> </w:t>
      </w:r>
      <w:r w:rsidR="00A77980">
        <w:rPr>
          <w:rFonts w:ascii="Times New Roman" w:hAnsi="Times New Roman" w:cs="Times New Roman"/>
          <w:sz w:val="24"/>
          <w:szCs w:val="24"/>
        </w:rPr>
        <w:t>I</w:t>
      </w:r>
      <w:r>
        <w:rPr>
          <w:rFonts w:ascii="Times New Roman" w:hAnsi="Times New Roman" w:cs="Times New Roman"/>
          <w:sz w:val="24"/>
          <w:szCs w:val="24"/>
        </w:rPr>
        <w:t>t seems public fund insurance paid patients tends to stay in</w:t>
      </w:r>
      <w:r w:rsidR="00FD6066">
        <w:rPr>
          <w:rFonts w:ascii="Times New Roman" w:hAnsi="Times New Roman" w:cs="Times New Roman"/>
          <w:sz w:val="24"/>
          <w:szCs w:val="24"/>
        </w:rPr>
        <w:t xml:space="preserve"> the</w:t>
      </w:r>
      <w:r>
        <w:rPr>
          <w:rFonts w:ascii="Times New Roman" w:hAnsi="Times New Roman" w:cs="Times New Roman"/>
          <w:sz w:val="24"/>
          <w:szCs w:val="24"/>
        </w:rPr>
        <w:t xml:space="preserve"> hospital longer than the other two payment method. </w:t>
      </w:r>
      <w:r w:rsidR="00A77980">
        <w:rPr>
          <w:rFonts w:ascii="Times New Roman" w:hAnsi="Times New Roman" w:cs="Times New Roman"/>
          <w:sz w:val="24"/>
          <w:szCs w:val="24"/>
        </w:rPr>
        <w:t>U</w:t>
      </w:r>
      <w:r>
        <w:rPr>
          <w:rFonts w:ascii="Times New Roman" w:hAnsi="Times New Roman" w:cs="Times New Roman"/>
          <w:sz w:val="24"/>
          <w:szCs w:val="24"/>
        </w:rPr>
        <w:t xml:space="preserve">ninsured patients tend to stay in hospital in a shorter time. Furthermore, Figure11 tells us more detail information. The uninsured patients tend to discharge </w:t>
      </w:r>
      <w:r w:rsidR="00FD6066">
        <w:rPr>
          <w:rFonts w:ascii="Times New Roman" w:hAnsi="Times New Roman" w:cs="Times New Roman"/>
          <w:sz w:val="24"/>
          <w:szCs w:val="24"/>
        </w:rPr>
        <w:t>on</w:t>
      </w:r>
      <w:r>
        <w:rPr>
          <w:rFonts w:ascii="Times New Roman" w:hAnsi="Times New Roman" w:cs="Times New Roman"/>
          <w:sz w:val="24"/>
          <w:szCs w:val="24"/>
        </w:rPr>
        <w:t xml:space="preserve"> the same day after admission.</w:t>
      </w:r>
    </w:p>
    <w:p w14:paraId="78FF693B" w14:textId="46A48A09" w:rsidR="00197A4B" w:rsidRDefault="00197A4B" w:rsidP="00197A4B">
      <w:pPr>
        <w:pStyle w:val="HTMLPreformatted"/>
        <w:shd w:val="clear" w:color="auto" w:fill="FFFFFF"/>
        <w:jc w:val="center"/>
        <w:textAlignment w:val="baseline"/>
        <w:rPr>
          <w:rFonts w:ascii="Times New Roman" w:hAnsi="Times New Roman" w:cs="Times New Roman"/>
          <w:b/>
          <w:sz w:val="24"/>
          <w:szCs w:val="24"/>
        </w:rPr>
      </w:pPr>
      <w:r w:rsidRPr="00E06A56">
        <w:rPr>
          <w:rFonts w:ascii="Times New Roman" w:hAnsi="Times New Roman" w:cs="Times New Roman"/>
          <w:b/>
          <w:sz w:val="24"/>
          <w:szCs w:val="24"/>
        </w:rPr>
        <w:t>Figure1</w:t>
      </w:r>
      <w:r w:rsidR="00B279BD">
        <w:rPr>
          <w:rFonts w:ascii="Times New Roman" w:hAnsi="Times New Roman" w:cs="Times New Roman"/>
          <w:b/>
          <w:sz w:val="24"/>
          <w:szCs w:val="24"/>
        </w:rPr>
        <w:t>2</w:t>
      </w:r>
      <w:r w:rsidRPr="00E06A56">
        <w:rPr>
          <w:rFonts w:ascii="Times New Roman" w:hAnsi="Times New Roman" w:cs="Times New Roman"/>
          <w:b/>
          <w:sz w:val="24"/>
          <w:szCs w:val="24"/>
        </w:rPr>
        <w:t xml:space="preserve"> </w:t>
      </w:r>
      <w:proofErr w:type="gramStart"/>
      <w:r w:rsidRPr="00E06A56">
        <w:rPr>
          <w:rFonts w:ascii="Times New Roman" w:hAnsi="Times New Roman" w:cs="Times New Roman"/>
          <w:b/>
          <w:sz w:val="24"/>
          <w:szCs w:val="24"/>
        </w:rPr>
        <w:t>The</w:t>
      </w:r>
      <w:proofErr w:type="gramEnd"/>
      <w:r w:rsidRPr="00E06A56">
        <w:rPr>
          <w:rFonts w:ascii="Times New Roman" w:hAnsi="Times New Roman" w:cs="Times New Roman"/>
          <w:b/>
          <w:sz w:val="24"/>
          <w:szCs w:val="24"/>
        </w:rPr>
        <w:t xml:space="preserve"> </w:t>
      </w:r>
      <w:r>
        <w:rPr>
          <w:rFonts w:ascii="Times New Roman" w:hAnsi="Times New Roman" w:cs="Times New Roman"/>
          <w:b/>
          <w:sz w:val="24"/>
          <w:szCs w:val="24"/>
        </w:rPr>
        <w:t xml:space="preserve">number </w:t>
      </w:r>
      <w:r w:rsidRPr="00E06A56">
        <w:rPr>
          <w:rFonts w:ascii="Times New Roman" w:hAnsi="Times New Roman" w:cs="Times New Roman"/>
          <w:b/>
          <w:sz w:val="24"/>
          <w:szCs w:val="24"/>
        </w:rPr>
        <w:t xml:space="preserve">of </w:t>
      </w:r>
      <w:r>
        <w:rPr>
          <w:rFonts w:ascii="Times New Roman" w:hAnsi="Times New Roman" w:cs="Times New Roman"/>
          <w:b/>
          <w:sz w:val="24"/>
          <w:szCs w:val="24"/>
        </w:rPr>
        <w:t>race and age group</w:t>
      </w:r>
    </w:p>
    <w:p w14:paraId="080FE87A" w14:textId="3830DD03" w:rsidR="00197A4B" w:rsidRDefault="00197A4B" w:rsidP="00680236">
      <w:pPr>
        <w:pStyle w:val="HTMLPreformatted"/>
        <w:shd w:val="clear" w:color="auto" w:fill="FFFFFF"/>
        <w:jc w:val="both"/>
        <w:textAlignment w:val="baseline"/>
        <w:rPr>
          <w:rFonts w:ascii="Times New Roman" w:hAnsi="Times New Roman" w:cs="Times New Roman"/>
          <w:sz w:val="24"/>
          <w:szCs w:val="24"/>
        </w:rPr>
      </w:pPr>
    </w:p>
    <w:p w14:paraId="10BA653F" w14:textId="7CABF0CE" w:rsidR="00C8355C" w:rsidRDefault="00C8355C" w:rsidP="00197A4B">
      <w:pPr>
        <w:pStyle w:val="HTMLPreformatted"/>
        <w:shd w:val="clear" w:color="auto" w:fill="FFFFFF"/>
        <w:jc w:val="center"/>
        <w:textAlignment w:val="baseline"/>
        <w:rPr>
          <w:rFonts w:ascii="Times New Roman" w:hAnsi="Times New Roman" w:cs="Times New Roman"/>
          <w:sz w:val="24"/>
          <w:szCs w:val="24"/>
        </w:rPr>
      </w:pPr>
      <w:r w:rsidRPr="004650F2">
        <w:rPr>
          <w:rFonts w:ascii="Times New Roman" w:hAnsi="Times New Roman" w:cs="Times New Roman"/>
          <w:noProof/>
          <w:sz w:val="24"/>
          <w:szCs w:val="24"/>
        </w:rPr>
        <w:drawing>
          <wp:inline distT="0" distB="0" distL="0" distR="0" wp14:anchorId="3E42361B" wp14:editId="0D226C93">
            <wp:extent cx="4192270" cy="2593975"/>
            <wp:effectExtent l="0" t="0" r="0" b="0"/>
            <wp:docPr id="15" name="Picture 15" descr="C:\Users\Naixin\AppData\Local\Temp\15694362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Naixin\AppData\Local\Temp\1569436252(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92270" cy="2593975"/>
                    </a:xfrm>
                    <a:prstGeom prst="rect">
                      <a:avLst/>
                    </a:prstGeom>
                    <a:noFill/>
                    <a:ln>
                      <a:noFill/>
                    </a:ln>
                  </pic:spPr>
                </pic:pic>
              </a:graphicData>
            </a:graphic>
          </wp:inline>
        </w:drawing>
      </w:r>
    </w:p>
    <w:p w14:paraId="6B4211E2" w14:textId="6F09EB3C" w:rsidR="00C8355C" w:rsidRDefault="00C8355C" w:rsidP="00680236">
      <w:pPr>
        <w:pStyle w:val="HTMLPreformatted"/>
        <w:shd w:val="clear" w:color="auto" w:fill="FFFFFF"/>
        <w:jc w:val="both"/>
        <w:textAlignment w:val="baseline"/>
        <w:rPr>
          <w:rFonts w:ascii="Times New Roman" w:hAnsi="Times New Roman" w:cs="Times New Roman"/>
          <w:sz w:val="24"/>
          <w:szCs w:val="24"/>
        </w:rPr>
      </w:pPr>
      <w:r>
        <w:rPr>
          <w:rFonts w:ascii="Times New Roman" w:hAnsi="Times New Roman" w:cs="Times New Roman"/>
          <w:sz w:val="24"/>
          <w:szCs w:val="24"/>
        </w:rPr>
        <w:lastRenderedPageBreak/>
        <w:t>Figure</w:t>
      </w:r>
      <w:r w:rsidR="00197A4B">
        <w:rPr>
          <w:rFonts w:ascii="Times New Roman" w:hAnsi="Times New Roman" w:cs="Times New Roman"/>
          <w:sz w:val="24"/>
          <w:szCs w:val="24"/>
        </w:rPr>
        <w:t>12</w:t>
      </w:r>
      <w:r>
        <w:rPr>
          <w:rFonts w:ascii="Times New Roman" w:hAnsi="Times New Roman" w:cs="Times New Roman"/>
          <w:sz w:val="24"/>
          <w:szCs w:val="24"/>
        </w:rPr>
        <w:t xml:space="preserve"> indicates teenager accounts for a large proportion in each race group in our dataset. 70 and older patients account for a small proportion.</w:t>
      </w:r>
    </w:p>
    <w:p w14:paraId="420581C0" w14:textId="77777777" w:rsidR="00895BF3" w:rsidRDefault="00895BF3" w:rsidP="00680236">
      <w:pPr>
        <w:pStyle w:val="HTMLPreformatted"/>
        <w:shd w:val="clear" w:color="auto" w:fill="FFFFFF"/>
        <w:jc w:val="both"/>
        <w:textAlignment w:val="baseline"/>
        <w:rPr>
          <w:rFonts w:ascii="Times New Roman" w:hAnsi="Times New Roman" w:cs="Times New Roman"/>
          <w:b/>
          <w:sz w:val="24"/>
          <w:szCs w:val="24"/>
        </w:rPr>
      </w:pPr>
    </w:p>
    <w:p w14:paraId="1D4F8632" w14:textId="22D45E50" w:rsidR="00895BF3" w:rsidRDefault="00895BF3" w:rsidP="00B279BD">
      <w:pPr>
        <w:pStyle w:val="HTMLPreformatted"/>
        <w:shd w:val="clear" w:color="auto" w:fill="FFFFFF"/>
        <w:jc w:val="center"/>
        <w:textAlignment w:val="baseline"/>
        <w:rPr>
          <w:rFonts w:ascii="Times New Roman" w:hAnsi="Times New Roman" w:cs="Times New Roman"/>
          <w:sz w:val="24"/>
          <w:szCs w:val="24"/>
        </w:rPr>
      </w:pPr>
      <w:r w:rsidRPr="00E06A56">
        <w:rPr>
          <w:rFonts w:ascii="Times New Roman" w:hAnsi="Times New Roman" w:cs="Times New Roman"/>
          <w:b/>
          <w:sz w:val="24"/>
          <w:szCs w:val="24"/>
        </w:rPr>
        <w:t>Figure1</w:t>
      </w:r>
      <w:r w:rsidR="00B279BD">
        <w:rPr>
          <w:rFonts w:ascii="Times New Roman" w:hAnsi="Times New Roman" w:cs="Times New Roman"/>
          <w:b/>
          <w:sz w:val="24"/>
          <w:szCs w:val="24"/>
        </w:rPr>
        <w:t>3</w:t>
      </w:r>
      <w:r>
        <w:rPr>
          <w:rFonts w:ascii="Times New Roman" w:hAnsi="Times New Roman" w:cs="Times New Roman"/>
          <w:b/>
          <w:sz w:val="24"/>
          <w:szCs w:val="24"/>
        </w:rPr>
        <w:t xml:space="preserve"> The relationship between length of stay in hospital and age group</w:t>
      </w:r>
    </w:p>
    <w:p w14:paraId="5BA0DBE6" w14:textId="77777777" w:rsidR="00895BF3" w:rsidRPr="004650F2" w:rsidRDefault="00895BF3" w:rsidP="00B279BD">
      <w:pPr>
        <w:pStyle w:val="HTMLPreformatted"/>
        <w:shd w:val="clear" w:color="auto" w:fill="FFFFFF"/>
        <w:jc w:val="center"/>
        <w:textAlignment w:val="baseline"/>
        <w:rPr>
          <w:rFonts w:ascii="Times New Roman" w:hAnsi="Times New Roman" w:cs="Times New Roman"/>
          <w:sz w:val="24"/>
          <w:szCs w:val="24"/>
        </w:rPr>
      </w:pPr>
    </w:p>
    <w:p w14:paraId="66F565BC" w14:textId="20DF82CE" w:rsidR="001A552D" w:rsidRDefault="001A552D" w:rsidP="00B279BD">
      <w:pPr>
        <w:pStyle w:val="HTMLPreformatted"/>
        <w:shd w:val="clear" w:color="auto" w:fill="FFFFFF"/>
        <w:jc w:val="center"/>
        <w:textAlignment w:val="baseline"/>
        <w:rPr>
          <w:rFonts w:ascii="Times New Roman" w:hAnsi="Times New Roman" w:cs="Times New Roman"/>
          <w:sz w:val="24"/>
          <w:szCs w:val="24"/>
        </w:rPr>
      </w:pPr>
      <w:r w:rsidRPr="004650F2">
        <w:rPr>
          <w:rFonts w:ascii="Times New Roman" w:hAnsi="Times New Roman" w:cs="Times New Roman"/>
          <w:noProof/>
          <w:sz w:val="24"/>
          <w:szCs w:val="24"/>
        </w:rPr>
        <w:drawing>
          <wp:inline distT="0" distB="0" distL="0" distR="0" wp14:anchorId="1868A4FB" wp14:editId="1321A4B9">
            <wp:extent cx="3556126" cy="2442258"/>
            <wp:effectExtent l="0" t="0" r="6350" b="0"/>
            <wp:docPr id="8" name="Picture 8" descr="C:\Users\Naixin\AppData\Local\Temp\156943615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aixin\AppData\Local\Temp\1569436159(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61273" cy="2445793"/>
                    </a:xfrm>
                    <a:prstGeom prst="rect">
                      <a:avLst/>
                    </a:prstGeom>
                    <a:noFill/>
                    <a:ln>
                      <a:noFill/>
                    </a:ln>
                  </pic:spPr>
                </pic:pic>
              </a:graphicData>
            </a:graphic>
          </wp:inline>
        </w:drawing>
      </w:r>
    </w:p>
    <w:p w14:paraId="1D5FA7DC" w14:textId="77777777" w:rsidR="00B279BD" w:rsidRDefault="00B279BD" w:rsidP="00680236">
      <w:pPr>
        <w:pStyle w:val="HTMLPreformatted"/>
        <w:shd w:val="clear" w:color="auto" w:fill="FFFFFF"/>
        <w:jc w:val="both"/>
        <w:textAlignment w:val="baseline"/>
        <w:rPr>
          <w:rFonts w:ascii="Times New Roman" w:hAnsi="Times New Roman" w:cs="Times New Roman"/>
          <w:sz w:val="24"/>
          <w:szCs w:val="24"/>
        </w:rPr>
      </w:pPr>
    </w:p>
    <w:p w14:paraId="39A9CF03" w14:textId="79B75B91" w:rsidR="00B369A6" w:rsidRDefault="00B369A6" w:rsidP="00680236">
      <w:pPr>
        <w:pStyle w:val="HTMLPreformatted"/>
        <w:shd w:val="clear" w:color="auto" w:fill="FFFFFF"/>
        <w:jc w:val="both"/>
        <w:textAlignment w:val="baseline"/>
        <w:rPr>
          <w:rFonts w:ascii="Times New Roman" w:hAnsi="Times New Roman" w:cs="Times New Roman"/>
          <w:sz w:val="24"/>
          <w:szCs w:val="24"/>
        </w:rPr>
      </w:pPr>
      <w:r>
        <w:rPr>
          <w:rFonts w:ascii="Times New Roman" w:hAnsi="Times New Roman" w:cs="Times New Roman"/>
          <w:sz w:val="24"/>
          <w:szCs w:val="24"/>
        </w:rPr>
        <w:t>Figure 1</w:t>
      </w:r>
      <w:r w:rsidR="00B279BD">
        <w:rPr>
          <w:rFonts w:ascii="Times New Roman" w:hAnsi="Times New Roman" w:cs="Times New Roman"/>
          <w:sz w:val="24"/>
          <w:szCs w:val="24"/>
        </w:rPr>
        <w:t>3</w:t>
      </w:r>
      <w:r>
        <w:rPr>
          <w:rFonts w:ascii="Times New Roman" w:hAnsi="Times New Roman" w:cs="Times New Roman"/>
          <w:sz w:val="24"/>
          <w:szCs w:val="24"/>
        </w:rPr>
        <w:t xml:space="preserve"> indicates the elder</w:t>
      </w:r>
      <w:r w:rsidR="00A77980">
        <w:rPr>
          <w:rFonts w:ascii="Times New Roman" w:hAnsi="Times New Roman" w:cs="Times New Roman"/>
          <w:sz w:val="24"/>
          <w:szCs w:val="24"/>
        </w:rPr>
        <w:t>ly</w:t>
      </w:r>
      <w:r>
        <w:rPr>
          <w:rFonts w:ascii="Times New Roman" w:hAnsi="Times New Roman" w:cs="Times New Roman"/>
          <w:sz w:val="24"/>
          <w:szCs w:val="24"/>
        </w:rPr>
        <w:t xml:space="preserve"> patients tend to stay longer in hospital and young patients tend to stay longer in hospital. </w:t>
      </w:r>
      <w:r w:rsidR="00A77980">
        <w:rPr>
          <w:rFonts w:ascii="Times New Roman" w:hAnsi="Times New Roman" w:cs="Times New Roman"/>
          <w:sz w:val="24"/>
          <w:szCs w:val="24"/>
        </w:rPr>
        <w:t>However,</w:t>
      </w:r>
      <w:r w:rsidR="00B279BD">
        <w:rPr>
          <w:rFonts w:ascii="Times New Roman" w:hAnsi="Times New Roman" w:cs="Times New Roman"/>
          <w:sz w:val="24"/>
          <w:szCs w:val="24"/>
        </w:rPr>
        <w:t xml:space="preserve"> </w:t>
      </w:r>
      <w:r>
        <w:rPr>
          <w:rFonts w:ascii="Times New Roman" w:hAnsi="Times New Roman" w:cs="Times New Roman"/>
          <w:sz w:val="24"/>
          <w:szCs w:val="24"/>
        </w:rPr>
        <w:t>in elder</w:t>
      </w:r>
      <w:r w:rsidR="00A77980">
        <w:rPr>
          <w:rFonts w:ascii="Times New Roman" w:hAnsi="Times New Roman" w:cs="Times New Roman"/>
          <w:sz w:val="24"/>
          <w:szCs w:val="24"/>
        </w:rPr>
        <w:t>ly</w:t>
      </w:r>
      <w:r>
        <w:rPr>
          <w:rFonts w:ascii="Times New Roman" w:hAnsi="Times New Roman" w:cs="Times New Roman"/>
          <w:sz w:val="24"/>
          <w:szCs w:val="24"/>
        </w:rPr>
        <w:t xml:space="preserve"> patients, there are less uninsured patients compared with other age group</w:t>
      </w:r>
      <w:r w:rsidR="00D430C6">
        <w:rPr>
          <w:rFonts w:ascii="Times New Roman" w:hAnsi="Times New Roman" w:cs="Times New Roman"/>
          <w:sz w:val="24"/>
          <w:szCs w:val="24"/>
        </w:rPr>
        <w:t>s</w:t>
      </w:r>
      <w:r w:rsidR="00A77980">
        <w:rPr>
          <w:rFonts w:ascii="Times New Roman" w:hAnsi="Times New Roman" w:cs="Times New Roman"/>
          <w:sz w:val="24"/>
          <w:szCs w:val="24"/>
        </w:rPr>
        <w:t xml:space="preserve">; </w:t>
      </w:r>
      <w:r>
        <w:rPr>
          <w:rFonts w:ascii="Times New Roman" w:hAnsi="Times New Roman" w:cs="Times New Roman"/>
          <w:sz w:val="24"/>
          <w:szCs w:val="24"/>
        </w:rPr>
        <w:t>these patients tend to discharge within three days. It shows th</w:t>
      </w:r>
      <w:r w:rsidR="00D430C6">
        <w:rPr>
          <w:rFonts w:ascii="Times New Roman" w:hAnsi="Times New Roman" w:cs="Times New Roman"/>
          <w:sz w:val="24"/>
          <w:szCs w:val="24"/>
        </w:rPr>
        <w:t>at</w:t>
      </w:r>
      <w:r>
        <w:rPr>
          <w:rFonts w:ascii="Times New Roman" w:hAnsi="Times New Roman" w:cs="Times New Roman"/>
          <w:sz w:val="24"/>
          <w:szCs w:val="24"/>
        </w:rPr>
        <w:t xml:space="preserve"> age does influence the length of stay in </w:t>
      </w:r>
      <w:r w:rsidR="00D430C6">
        <w:rPr>
          <w:rFonts w:ascii="Times New Roman" w:hAnsi="Times New Roman" w:cs="Times New Roman"/>
          <w:sz w:val="24"/>
          <w:szCs w:val="24"/>
        </w:rPr>
        <w:t xml:space="preserve">the </w:t>
      </w:r>
      <w:r>
        <w:rPr>
          <w:rFonts w:ascii="Times New Roman" w:hAnsi="Times New Roman" w:cs="Times New Roman"/>
          <w:sz w:val="24"/>
          <w:szCs w:val="24"/>
        </w:rPr>
        <w:t>hospital.</w:t>
      </w:r>
    </w:p>
    <w:p w14:paraId="1B90CB9B" w14:textId="77777777" w:rsidR="00B369A6" w:rsidRDefault="00B369A6" w:rsidP="00680236">
      <w:pPr>
        <w:pStyle w:val="HTMLPreformatted"/>
        <w:shd w:val="clear" w:color="auto" w:fill="FFFFFF"/>
        <w:jc w:val="both"/>
        <w:textAlignment w:val="baseline"/>
        <w:rPr>
          <w:rFonts w:ascii="Times New Roman" w:hAnsi="Times New Roman" w:cs="Times New Roman"/>
          <w:sz w:val="24"/>
          <w:szCs w:val="24"/>
        </w:rPr>
      </w:pPr>
    </w:p>
    <w:p w14:paraId="3FB0CE04" w14:textId="77777777" w:rsidR="00B279BD" w:rsidRDefault="00B279BD" w:rsidP="00680236">
      <w:pPr>
        <w:pStyle w:val="HTMLPreformatted"/>
        <w:shd w:val="clear" w:color="auto" w:fill="FFFFFF"/>
        <w:jc w:val="both"/>
        <w:textAlignment w:val="baseline"/>
        <w:rPr>
          <w:rFonts w:ascii="Times New Roman" w:hAnsi="Times New Roman" w:cs="Times New Roman"/>
          <w:b/>
          <w:sz w:val="24"/>
          <w:szCs w:val="24"/>
        </w:rPr>
      </w:pPr>
    </w:p>
    <w:p w14:paraId="28148984" w14:textId="77777777" w:rsidR="00B279BD" w:rsidRDefault="00B279BD" w:rsidP="00680236">
      <w:pPr>
        <w:pStyle w:val="HTMLPreformatted"/>
        <w:shd w:val="clear" w:color="auto" w:fill="FFFFFF"/>
        <w:jc w:val="both"/>
        <w:textAlignment w:val="baseline"/>
        <w:rPr>
          <w:rFonts w:ascii="Times New Roman" w:hAnsi="Times New Roman" w:cs="Times New Roman"/>
          <w:b/>
          <w:sz w:val="24"/>
          <w:szCs w:val="24"/>
        </w:rPr>
      </w:pPr>
    </w:p>
    <w:p w14:paraId="25C8D013" w14:textId="77777777" w:rsidR="00B279BD" w:rsidRDefault="00B279BD" w:rsidP="00680236">
      <w:pPr>
        <w:pStyle w:val="HTMLPreformatted"/>
        <w:shd w:val="clear" w:color="auto" w:fill="FFFFFF"/>
        <w:jc w:val="both"/>
        <w:textAlignment w:val="baseline"/>
        <w:rPr>
          <w:rFonts w:ascii="Times New Roman" w:hAnsi="Times New Roman" w:cs="Times New Roman"/>
          <w:b/>
          <w:sz w:val="24"/>
          <w:szCs w:val="24"/>
        </w:rPr>
      </w:pPr>
    </w:p>
    <w:p w14:paraId="5FAF8E44" w14:textId="77777777" w:rsidR="00B279BD" w:rsidRDefault="00B279BD" w:rsidP="00680236">
      <w:pPr>
        <w:pStyle w:val="HTMLPreformatted"/>
        <w:shd w:val="clear" w:color="auto" w:fill="FFFFFF"/>
        <w:jc w:val="both"/>
        <w:textAlignment w:val="baseline"/>
        <w:rPr>
          <w:rFonts w:ascii="Times New Roman" w:hAnsi="Times New Roman" w:cs="Times New Roman"/>
          <w:b/>
          <w:sz w:val="24"/>
          <w:szCs w:val="24"/>
        </w:rPr>
      </w:pPr>
    </w:p>
    <w:p w14:paraId="0C4CCA4F" w14:textId="77777777" w:rsidR="00B279BD" w:rsidRDefault="00B279BD" w:rsidP="00680236">
      <w:pPr>
        <w:pStyle w:val="HTMLPreformatted"/>
        <w:shd w:val="clear" w:color="auto" w:fill="FFFFFF"/>
        <w:jc w:val="both"/>
        <w:textAlignment w:val="baseline"/>
        <w:rPr>
          <w:rFonts w:ascii="Times New Roman" w:hAnsi="Times New Roman" w:cs="Times New Roman"/>
          <w:b/>
          <w:sz w:val="24"/>
          <w:szCs w:val="24"/>
        </w:rPr>
      </w:pPr>
    </w:p>
    <w:p w14:paraId="7CBE2B23" w14:textId="6CF19E24" w:rsidR="00895BF3" w:rsidRDefault="00895BF3" w:rsidP="00B279BD">
      <w:pPr>
        <w:pStyle w:val="HTMLPreformatted"/>
        <w:shd w:val="clear" w:color="auto" w:fill="FFFFFF"/>
        <w:jc w:val="center"/>
        <w:textAlignment w:val="baseline"/>
        <w:rPr>
          <w:rFonts w:ascii="Times New Roman" w:hAnsi="Times New Roman" w:cs="Times New Roman"/>
          <w:sz w:val="24"/>
          <w:szCs w:val="24"/>
        </w:rPr>
      </w:pPr>
      <w:r w:rsidRPr="00E06A56">
        <w:rPr>
          <w:rFonts w:ascii="Times New Roman" w:hAnsi="Times New Roman" w:cs="Times New Roman"/>
          <w:b/>
          <w:sz w:val="24"/>
          <w:szCs w:val="24"/>
        </w:rPr>
        <w:t>Figure1</w:t>
      </w:r>
      <w:r w:rsidR="00B279BD">
        <w:rPr>
          <w:rFonts w:ascii="Times New Roman" w:hAnsi="Times New Roman" w:cs="Times New Roman"/>
          <w:b/>
          <w:sz w:val="24"/>
          <w:szCs w:val="24"/>
        </w:rPr>
        <w:t>4</w:t>
      </w:r>
      <w:r>
        <w:rPr>
          <w:rFonts w:ascii="Times New Roman" w:hAnsi="Times New Roman" w:cs="Times New Roman"/>
          <w:b/>
          <w:sz w:val="24"/>
          <w:szCs w:val="24"/>
        </w:rPr>
        <w:t xml:space="preserve"> </w:t>
      </w:r>
      <w:proofErr w:type="gramStart"/>
      <w:r>
        <w:rPr>
          <w:rFonts w:ascii="Times New Roman" w:hAnsi="Times New Roman" w:cs="Times New Roman"/>
          <w:b/>
          <w:sz w:val="24"/>
          <w:szCs w:val="24"/>
        </w:rPr>
        <w:t>The</w:t>
      </w:r>
      <w:proofErr w:type="gramEnd"/>
      <w:r>
        <w:rPr>
          <w:rFonts w:ascii="Times New Roman" w:hAnsi="Times New Roman" w:cs="Times New Roman"/>
          <w:b/>
          <w:sz w:val="24"/>
          <w:szCs w:val="24"/>
        </w:rPr>
        <w:t xml:space="preserve"> relationship </w:t>
      </w:r>
      <w:bookmarkStart w:id="15" w:name="_Hlk20334451"/>
      <w:r>
        <w:rPr>
          <w:rFonts w:ascii="Times New Roman" w:hAnsi="Times New Roman" w:cs="Times New Roman"/>
          <w:b/>
          <w:sz w:val="24"/>
          <w:szCs w:val="24"/>
        </w:rPr>
        <w:t>between length of stay in hospital and Race</w:t>
      </w:r>
      <w:bookmarkEnd w:id="15"/>
    </w:p>
    <w:p w14:paraId="38C51B89" w14:textId="77777777" w:rsidR="00895BF3" w:rsidRPr="004650F2" w:rsidRDefault="00895BF3" w:rsidP="00B279BD">
      <w:pPr>
        <w:pStyle w:val="HTMLPreformatted"/>
        <w:shd w:val="clear" w:color="auto" w:fill="FFFFFF"/>
        <w:jc w:val="center"/>
        <w:textAlignment w:val="baseline"/>
        <w:rPr>
          <w:rFonts w:ascii="Times New Roman" w:hAnsi="Times New Roman" w:cs="Times New Roman"/>
          <w:sz w:val="24"/>
          <w:szCs w:val="24"/>
        </w:rPr>
      </w:pPr>
    </w:p>
    <w:p w14:paraId="187FAA2C" w14:textId="61D9B6C5" w:rsidR="001A552D" w:rsidRDefault="001A552D" w:rsidP="00B279BD">
      <w:pPr>
        <w:pStyle w:val="HTMLPreformatted"/>
        <w:shd w:val="clear" w:color="auto" w:fill="FFFFFF"/>
        <w:jc w:val="center"/>
        <w:textAlignment w:val="baseline"/>
        <w:rPr>
          <w:rFonts w:ascii="Times New Roman" w:hAnsi="Times New Roman" w:cs="Times New Roman"/>
          <w:sz w:val="24"/>
          <w:szCs w:val="24"/>
        </w:rPr>
      </w:pPr>
      <w:r w:rsidRPr="004650F2">
        <w:rPr>
          <w:rFonts w:ascii="Times New Roman" w:hAnsi="Times New Roman" w:cs="Times New Roman"/>
          <w:noProof/>
          <w:sz w:val="24"/>
          <w:szCs w:val="24"/>
        </w:rPr>
        <w:lastRenderedPageBreak/>
        <w:drawing>
          <wp:inline distT="0" distB="0" distL="0" distR="0" wp14:anchorId="7EA5F519" wp14:editId="079B54AF">
            <wp:extent cx="3956050" cy="2637155"/>
            <wp:effectExtent l="0" t="0" r="6350" b="0"/>
            <wp:docPr id="9" name="Picture 9" descr="C:\Users\Naixin\AppData\Local\Temp\156943617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aixin\AppData\Local\Temp\1569436172(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56050" cy="2637155"/>
                    </a:xfrm>
                    <a:prstGeom prst="rect">
                      <a:avLst/>
                    </a:prstGeom>
                    <a:noFill/>
                    <a:ln>
                      <a:noFill/>
                    </a:ln>
                  </pic:spPr>
                </pic:pic>
              </a:graphicData>
            </a:graphic>
          </wp:inline>
        </w:drawing>
      </w:r>
    </w:p>
    <w:p w14:paraId="6DCFC91A" w14:textId="0E43ACD5" w:rsidR="00941A85" w:rsidRDefault="00B369A6" w:rsidP="00680236">
      <w:pPr>
        <w:pStyle w:val="HTMLPreformatted"/>
        <w:shd w:val="clear" w:color="auto" w:fill="FFFFFF"/>
        <w:jc w:val="both"/>
        <w:textAlignment w:val="baseline"/>
        <w:rPr>
          <w:rFonts w:ascii="Times New Roman" w:hAnsi="Times New Roman" w:cs="Times New Roman"/>
          <w:sz w:val="24"/>
          <w:szCs w:val="24"/>
        </w:rPr>
      </w:pPr>
      <w:r>
        <w:rPr>
          <w:rFonts w:ascii="Times New Roman" w:hAnsi="Times New Roman" w:cs="Times New Roman"/>
          <w:sz w:val="24"/>
          <w:szCs w:val="24"/>
        </w:rPr>
        <w:t>Figure1</w:t>
      </w:r>
      <w:r w:rsidR="00B279BD">
        <w:rPr>
          <w:rFonts w:ascii="Times New Roman" w:hAnsi="Times New Roman" w:cs="Times New Roman"/>
          <w:sz w:val="24"/>
          <w:szCs w:val="24"/>
        </w:rPr>
        <w:t>4</w:t>
      </w:r>
      <w:r>
        <w:rPr>
          <w:rFonts w:ascii="Times New Roman" w:hAnsi="Times New Roman" w:cs="Times New Roman"/>
          <w:sz w:val="24"/>
          <w:szCs w:val="24"/>
        </w:rPr>
        <w:t xml:space="preserve"> indicates the relationship </w:t>
      </w:r>
      <w:r w:rsidR="00131E5F" w:rsidRPr="00131E5F">
        <w:rPr>
          <w:rFonts w:ascii="Times New Roman" w:hAnsi="Times New Roman" w:cs="Times New Roman"/>
          <w:sz w:val="24"/>
          <w:szCs w:val="24"/>
        </w:rPr>
        <w:t xml:space="preserve">between </w:t>
      </w:r>
      <w:r w:rsidR="00A77980">
        <w:rPr>
          <w:rFonts w:ascii="Times New Roman" w:hAnsi="Times New Roman" w:cs="Times New Roman"/>
          <w:sz w:val="24"/>
          <w:szCs w:val="24"/>
        </w:rPr>
        <w:t xml:space="preserve">the </w:t>
      </w:r>
      <w:r w:rsidR="00131E5F" w:rsidRPr="00131E5F">
        <w:rPr>
          <w:rFonts w:ascii="Times New Roman" w:hAnsi="Times New Roman" w:cs="Times New Roman"/>
          <w:sz w:val="24"/>
          <w:szCs w:val="24"/>
        </w:rPr>
        <w:t xml:space="preserve">length of stay in hospital and </w:t>
      </w:r>
      <w:r w:rsidR="00131E5F">
        <w:rPr>
          <w:rFonts w:ascii="Times New Roman" w:hAnsi="Times New Roman" w:cs="Times New Roman"/>
          <w:sz w:val="24"/>
          <w:szCs w:val="24"/>
        </w:rPr>
        <w:t>r</w:t>
      </w:r>
      <w:r w:rsidR="00131E5F" w:rsidRPr="00131E5F">
        <w:rPr>
          <w:rFonts w:ascii="Times New Roman" w:hAnsi="Times New Roman" w:cs="Times New Roman"/>
          <w:sz w:val="24"/>
          <w:szCs w:val="24"/>
        </w:rPr>
        <w:t>ace</w:t>
      </w:r>
      <w:r w:rsidR="00131E5F">
        <w:rPr>
          <w:rFonts w:ascii="Times New Roman" w:hAnsi="Times New Roman" w:cs="Times New Roman"/>
          <w:sz w:val="24"/>
          <w:szCs w:val="24"/>
        </w:rPr>
        <w:t xml:space="preserve">. White patients have the highest </w:t>
      </w:r>
      <w:r w:rsidR="00131E5F" w:rsidRPr="00131E5F">
        <w:rPr>
          <w:rFonts w:ascii="Times New Roman" w:hAnsi="Times New Roman" w:cs="Times New Roman"/>
          <w:sz w:val="24"/>
          <w:szCs w:val="24"/>
        </w:rPr>
        <w:t>proportion</w:t>
      </w:r>
      <w:r w:rsidR="00131E5F">
        <w:rPr>
          <w:rFonts w:ascii="Times New Roman" w:hAnsi="Times New Roman" w:cs="Times New Roman"/>
          <w:sz w:val="24"/>
          <w:szCs w:val="24"/>
        </w:rPr>
        <w:t xml:space="preserve"> to have public insurance which might make them stay in hospital longer compared with </w:t>
      </w:r>
      <w:r w:rsidR="00941A85">
        <w:rPr>
          <w:rFonts w:ascii="Times New Roman" w:hAnsi="Times New Roman" w:cs="Times New Roman"/>
          <w:sz w:val="24"/>
          <w:szCs w:val="24"/>
        </w:rPr>
        <w:t>another</w:t>
      </w:r>
      <w:r w:rsidR="00131E5F">
        <w:rPr>
          <w:rFonts w:ascii="Times New Roman" w:hAnsi="Times New Roman" w:cs="Times New Roman"/>
          <w:sz w:val="24"/>
          <w:szCs w:val="24"/>
        </w:rPr>
        <w:t xml:space="preserve"> rac</w:t>
      </w:r>
      <w:r w:rsidR="00D430C6">
        <w:rPr>
          <w:rFonts w:ascii="Times New Roman" w:hAnsi="Times New Roman" w:cs="Times New Roman"/>
          <w:sz w:val="24"/>
          <w:szCs w:val="24"/>
        </w:rPr>
        <w:t>ial</w:t>
      </w:r>
      <w:r w:rsidR="00131E5F">
        <w:rPr>
          <w:rFonts w:ascii="Times New Roman" w:hAnsi="Times New Roman" w:cs="Times New Roman"/>
          <w:sz w:val="24"/>
          <w:szCs w:val="24"/>
        </w:rPr>
        <w:t xml:space="preserve"> group. </w:t>
      </w:r>
      <w:r w:rsidR="00A77980">
        <w:rPr>
          <w:rFonts w:ascii="Times New Roman" w:hAnsi="Times New Roman" w:cs="Times New Roman"/>
          <w:sz w:val="24"/>
          <w:szCs w:val="24"/>
        </w:rPr>
        <w:t>Moreover,</w:t>
      </w:r>
      <w:r w:rsidR="00131E5F">
        <w:rPr>
          <w:rFonts w:ascii="Times New Roman" w:hAnsi="Times New Roman" w:cs="Times New Roman"/>
          <w:sz w:val="24"/>
          <w:szCs w:val="24"/>
        </w:rPr>
        <w:t xml:space="preserve"> multi-racial patients </w:t>
      </w:r>
      <w:r w:rsidR="00131E5F" w:rsidRPr="00131E5F">
        <w:rPr>
          <w:rFonts w:ascii="Times New Roman" w:hAnsi="Times New Roman" w:cs="Times New Roman"/>
          <w:sz w:val="24"/>
          <w:szCs w:val="24"/>
        </w:rPr>
        <w:t>have a high proportion of no medical insurance,</w:t>
      </w:r>
      <w:r w:rsidR="00131E5F">
        <w:rPr>
          <w:rFonts w:ascii="Times New Roman" w:hAnsi="Times New Roman" w:cs="Times New Roman"/>
          <w:sz w:val="24"/>
          <w:szCs w:val="24"/>
        </w:rPr>
        <w:t xml:space="preserve"> but they stay in </w:t>
      </w:r>
      <w:r w:rsidR="00A77980">
        <w:rPr>
          <w:rFonts w:ascii="Times New Roman" w:hAnsi="Times New Roman" w:cs="Times New Roman"/>
          <w:sz w:val="24"/>
          <w:szCs w:val="24"/>
        </w:rPr>
        <w:t xml:space="preserve">the </w:t>
      </w:r>
      <w:r w:rsidR="00131E5F">
        <w:rPr>
          <w:rFonts w:ascii="Times New Roman" w:hAnsi="Times New Roman" w:cs="Times New Roman"/>
          <w:sz w:val="24"/>
          <w:szCs w:val="24"/>
        </w:rPr>
        <w:t>hospital longer.</w:t>
      </w:r>
    </w:p>
    <w:p w14:paraId="073E4629" w14:textId="7B164E62" w:rsidR="00941A85" w:rsidRDefault="00941A85" w:rsidP="00680236">
      <w:pPr>
        <w:pStyle w:val="HTMLPreformatted"/>
        <w:shd w:val="clear" w:color="auto" w:fill="FFFFFF"/>
        <w:jc w:val="both"/>
        <w:textAlignment w:val="baseline"/>
        <w:rPr>
          <w:rFonts w:ascii="Times New Roman" w:hAnsi="Times New Roman" w:cs="Times New Roman"/>
          <w:sz w:val="24"/>
          <w:szCs w:val="24"/>
        </w:rPr>
      </w:pPr>
    </w:p>
    <w:p w14:paraId="5F9532D7" w14:textId="6E97795B" w:rsidR="00941A85" w:rsidRDefault="00941A85" w:rsidP="00B279BD">
      <w:pPr>
        <w:pStyle w:val="HTMLPreformatted"/>
        <w:shd w:val="clear" w:color="auto" w:fill="FFFFFF"/>
        <w:jc w:val="center"/>
        <w:textAlignment w:val="baseline"/>
        <w:rPr>
          <w:rFonts w:ascii="Times New Roman" w:hAnsi="Times New Roman" w:cs="Times New Roman"/>
          <w:sz w:val="24"/>
          <w:szCs w:val="24"/>
        </w:rPr>
      </w:pPr>
      <w:r w:rsidRPr="00E06A56">
        <w:rPr>
          <w:rFonts w:ascii="Times New Roman" w:hAnsi="Times New Roman" w:cs="Times New Roman"/>
          <w:b/>
          <w:sz w:val="24"/>
          <w:szCs w:val="24"/>
        </w:rPr>
        <w:t>Figure1</w:t>
      </w:r>
      <w:r w:rsidR="00B279BD">
        <w:rPr>
          <w:rFonts w:ascii="Times New Roman" w:hAnsi="Times New Roman" w:cs="Times New Roman"/>
          <w:b/>
          <w:sz w:val="24"/>
          <w:szCs w:val="24"/>
        </w:rPr>
        <w:t>5</w:t>
      </w:r>
      <w:r>
        <w:rPr>
          <w:rFonts w:ascii="Times New Roman" w:hAnsi="Times New Roman" w:cs="Times New Roman"/>
          <w:b/>
          <w:sz w:val="24"/>
          <w:szCs w:val="24"/>
        </w:rPr>
        <w:t xml:space="preserve"> </w:t>
      </w:r>
      <w:proofErr w:type="gramStart"/>
      <w:r>
        <w:rPr>
          <w:rFonts w:ascii="Times New Roman" w:hAnsi="Times New Roman" w:cs="Times New Roman"/>
          <w:b/>
          <w:sz w:val="24"/>
          <w:szCs w:val="24"/>
        </w:rPr>
        <w:t>The</w:t>
      </w:r>
      <w:proofErr w:type="gramEnd"/>
      <w:r>
        <w:rPr>
          <w:rFonts w:ascii="Times New Roman" w:hAnsi="Times New Roman" w:cs="Times New Roman"/>
          <w:b/>
          <w:sz w:val="24"/>
          <w:szCs w:val="24"/>
        </w:rPr>
        <w:t xml:space="preserve"> relationship between total charges and Gender</w:t>
      </w:r>
    </w:p>
    <w:p w14:paraId="21CA0E59" w14:textId="77777777" w:rsidR="00941A85" w:rsidRDefault="00941A85" w:rsidP="00680236">
      <w:pPr>
        <w:pStyle w:val="HTMLPreformatted"/>
        <w:shd w:val="clear" w:color="auto" w:fill="FFFFFF"/>
        <w:jc w:val="both"/>
        <w:textAlignment w:val="baseline"/>
        <w:rPr>
          <w:rFonts w:ascii="Times New Roman" w:hAnsi="Times New Roman" w:cs="Times New Roman"/>
          <w:sz w:val="24"/>
          <w:szCs w:val="24"/>
        </w:rPr>
      </w:pPr>
    </w:p>
    <w:p w14:paraId="492C419D" w14:textId="014A7470" w:rsidR="001A552D" w:rsidRDefault="001A552D" w:rsidP="00B279BD">
      <w:pPr>
        <w:pStyle w:val="HTMLPreformatted"/>
        <w:shd w:val="clear" w:color="auto" w:fill="FFFFFF"/>
        <w:jc w:val="center"/>
        <w:textAlignment w:val="baseline"/>
        <w:rPr>
          <w:rFonts w:ascii="Times New Roman" w:hAnsi="Times New Roman" w:cs="Times New Roman"/>
          <w:sz w:val="24"/>
          <w:szCs w:val="24"/>
        </w:rPr>
      </w:pPr>
      <w:r w:rsidRPr="004650F2">
        <w:rPr>
          <w:rFonts w:ascii="Times New Roman" w:hAnsi="Times New Roman" w:cs="Times New Roman"/>
          <w:noProof/>
          <w:sz w:val="24"/>
          <w:szCs w:val="24"/>
        </w:rPr>
        <w:drawing>
          <wp:inline distT="0" distB="0" distL="0" distR="0" wp14:anchorId="3239E04D" wp14:editId="6EB0E1AF">
            <wp:extent cx="3565003" cy="2116929"/>
            <wp:effectExtent l="0" t="0" r="0" b="0"/>
            <wp:docPr id="10" name="Picture 10" descr="C:\Users\Naixin\AppData\Local\Temp\156943618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aixin\AppData\Local\Temp\1569436184(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70986" cy="2120482"/>
                    </a:xfrm>
                    <a:prstGeom prst="rect">
                      <a:avLst/>
                    </a:prstGeom>
                    <a:noFill/>
                    <a:ln>
                      <a:noFill/>
                    </a:ln>
                  </pic:spPr>
                </pic:pic>
              </a:graphicData>
            </a:graphic>
          </wp:inline>
        </w:drawing>
      </w:r>
    </w:p>
    <w:p w14:paraId="1495750E" w14:textId="77777777" w:rsidR="00B279BD" w:rsidRDefault="00B279BD" w:rsidP="00680236">
      <w:pPr>
        <w:pStyle w:val="HTMLPreformatted"/>
        <w:shd w:val="clear" w:color="auto" w:fill="FFFFFF"/>
        <w:jc w:val="both"/>
        <w:textAlignment w:val="baseline"/>
        <w:rPr>
          <w:rFonts w:ascii="Times New Roman" w:hAnsi="Times New Roman" w:cs="Times New Roman"/>
          <w:sz w:val="24"/>
          <w:szCs w:val="24"/>
        </w:rPr>
      </w:pPr>
    </w:p>
    <w:p w14:paraId="20618EA2" w14:textId="0691707F" w:rsidR="00941A85" w:rsidRDefault="00941A85" w:rsidP="00680236">
      <w:pPr>
        <w:pStyle w:val="HTMLPreformatted"/>
        <w:shd w:val="clear" w:color="auto" w:fill="FFFFFF"/>
        <w:jc w:val="both"/>
        <w:textAlignment w:val="baseline"/>
        <w:rPr>
          <w:rFonts w:ascii="Times New Roman" w:hAnsi="Times New Roman" w:cs="Times New Roman"/>
          <w:sz w:val="24"/>
          <w:szCs w:val="24"/>
        </w:rPr>
      </w:pPr>
      <w:r>
        <w:rPr>
          <w:rFonts w:ascii="Times New Roman" w:hAnsi="Times New Roman" w:cs="Times New Roman"/>
          <w:sz w:val="24"/>
          <w:szCs w:val="24"/>
        </w:rPr>
        <w:t>Figure1</w:t>
      </w:r>
      <w:r w:rsidR="00B279BD">
        <w:rPr>
          <w:rFonts w:ascii="Times New Roman" w:hAnsi="Times New Roman" w:cs="Times New Roman"/>
          <w:sz w:val="24"/>
          <w:szCs w:val="24"/>
        </w:rPr>
        <w:t>5</w:t>
      </w:r>
      <w:r>
        <w:rPr>
          <w:rFonts w:ascii="Times New Roman" w:hAnsi="Times New Roman" w:cs="Times New Roman"/>
          <w:sz w:val="24"/>
          <w:szCs w:val="24"/>
        </w:rPr>
        <w:t xml:space="preserve"> indicates </w:t>
      </w:r>
      <w:r w:rsidR="00A77980">
        <w:rPr>
          <w:rFonts w:ascii="Times New Roman" w:hAnsi="Times New Roman" w:cs="Times New Roman"/>
          <w:sz w:val="24"/>
          <w:szCs w:val="24"/>
        </w:rPr>
        <w:t xml:space="preserve">that </w:t>
      </w:r>
      <w:r>
        <w:rPr>
          <w:rFonts w:ascii="Times New Roman" w:hAnsi="Times New Roman" w:cs="Times New Roman"/>
          <w:sz w:val="24"/>
          <w:szCs w:val="24"/>
        </w:rPr>
        <w:t xml:space="preserve">female tend to </w:t>
      </w:r>
      <w:r w:rsidR="006656BE">
        <w:rPr>
          <w:rFonts w:ascii="Times New Roman" w:hAnsi="Times New Roman" w:cs="Times New Roman"/>
          <w:sz w:val="24"/>
          <w:szCs w:val="24"/>
        </w:rPr>
        <w:t xml:space="preserve">be </w:t>
      </w:r>
      <w:r>
        <w:rPr>
          <w:rFonts w:ascii="Times New Roman" w:hAnsi="Times New Roman" w:cs="Times New Roman"/>
          <w:sz w:val="24"/>
          <w:szCs w:val="24"/>
        </w:rPr>
        <w:t>charge</w:t>
      </w:r>
      <w:r w:rsidR="006656BE">
        <w:rPr>
          <w:rFonts w:ascii="Times New Roman" w:hAnsi="Times New Roman" w:cs="Times New Roman"/>
          <w:sz w:val="24"/>
          <w:szCs w:val="24"/>
        </w:rPr>
        <w:t>d</w:t>
      </w:r>
      <w:r>
        <w:rPr>
          <w:rFonts w:ascii="Times New Roman" w:hAnsi="Times New Roman" w:cs="Times New Roman"/>
          <w:sz w:val="24"/>
          <w:szCs w:val="24"/>
        </w:rPr>
        <w:t xml:space="preserve"> more </w:t>
      </w:r>
      <w:r w:rsidR="006656BE">
        <w:rPr>
          <w:rFonts w:ascii="Times New Roman" w:hAnsi="Times New Roman" w:cs="Times New Roman"/>
          <w:sz w:val="24"/>
          <w:szCs w:val="24"/>
        </w:rPr>
        <w:t xml:space="preserve">compared with </w:t>
      </w:r>
      <w:r>
        <w:rPr>
          <w:rFonts w:ascii="Times New Roman" w:hAnsi="Times New Roman" w:cs="Times New Roman"/>
          <w:sz w:val="24"/>
          <w:szCs w:val="24"/>
        </w:rPr>
        <w:t>male, and during the three years, 2015 has the highest total charges for both male and female.</w:t>
      </w:r>
    </w:p>
    <w:p w14:paraId="4DDB87B0" w14:textId="2B619803" w:rsidR="00941A85" w:rsidRDefault="00941A85" w:rsidP="00680236">
      <w:pPr>
        <w:pStyle w:val="HTMLPreformatted"/>
        <w:shd w:val="clear" w:color="auto" w:fill="FFFFFF"/>
        <w:jc w:val="both"/>
        <w:textAlignment w:val="baseline"/>
        <w:rPr>
          <w:rFonts w:ascii="Times New Roman" w:hAnsi="Times New Roman" w:cs="Times New Roman"/>
          <w:sz w:val="24"/>
          <w:szCs w:val="24"/>
        </w:rPr>
      </w:pPr>
    </w:p>
    <w:p w14:paraId="5A1173D8" w14:textId="6A960D9E" w:rsidR="00B279BD" w:rsidRDefault="00B279BD" w:rsidP="00680236">
      <w:pPr>
        <w:pStyle w:val="HTMLPreformatted"/>
        <w:shd w:val="clear" w:color="auto" w:fill="FFFFFF"/>
        <w:jc w:val="both"/>
        <w:textAlignment w:val="baseline"/>
        <w:rPr>
          <w:rFonts w:ascii="Times New Roman" w:hAnsi="Times New Roman" w:cs="Times New Roman"/>
          <w:sz w:val="24"/>
          <w:szCs w:val="24"/>
        </w:rPr>
      </w:pPr>
    </w:p>
    <w:p w14:paraId="199552AC" w14:textId="10915605" w:rsidR="00B279BD" w:rsidRDefault="00B279BD" w:rsidP="00680236">
      <w:pPr>
        <w:pStyle w:val="HTMLPreformatted"/>
        <w:shd w:val="clear" w:color="auto" w:fill="FFFFFF"/>
        <w:jc w:val="both"/>
        <w:textAlignment w:val="baseline"/>
        <w:rPr>
          <w:rFonts w:ascii="Times New Roman" w:hAnsi="Times New Roman" w:cs="Times New Roman"/>
          <w:sz w:val="24"/>
          <w:szCs w:val="24"/>
        </w:rPr>
      </w:pPr>
    </w:p>
    <w:p w14:paraId="329DC6DF" w14:textId="69E336AB" w:rsidR="00B279BD" w:rsidRDefault="00B279BD" w:rsidP="00680236">
      <w:pPr>
        <w:pStyle w:val="HTMLPreformatted"/>
        <w:shd w:val="clear" w:color="auto" w:fill="FFFFFF"/>
        <w:jc w:val="both"/>
        <w:textAlignment w:val="baseline"/>
        <w:rPr>
          <w:rFonts w:ascii="Times New Roman" w:hAnsi="Times New Roman" w:cs="Times New Roman"/>
          <w:sz w:val="24"/>
          <w:szCs w:val="24"/>
        </w:rPr>
      </w:pPr>
    </w:p>
    <w:p w14:paraId="4CB54045" w14:textId="606F8476" w:rsidR="00B279BD" w:rsidRDefault="00B279BD" w:rsidP="00680236">
      <w:pPr>
        <w:pStyle w:val="HTMLPreformatted"/>
        <w:shd w:val="clear" w:color="auto" w:fill="FFFFFF"/>
        <w:jc w:val="both"/>
        <w:textAlignment w:val="baseline"/>
        <w:rPr>
          <w:rFonts w:ascii="Times New Roman" w:hAnsi="Times New Roman" w:cs="Times New Roman"/>
          <w:sz w:val="24"/>
          <w:szCs w:val="24"/>
        </w:rPr>
      </w:pPr>
    </w:p>
    <w:p w14:paraId="31398433" w14:textId="77777777" w:rsidR="00B279BD" w:rsidRDefault="00B279BD" w:rsidP="00680236">
      <w:pPr>
        <w:pStyle w:val="HTMLPreformatted"/>
        <w:shd w:val="clear" w:color="auto" w:fill="FFFFFF"/>
        <w:jc w:val="both"/>
        <w:textAlignment w:val="baseline"/>
        <w:rPr>
          <w:rFonts w:ascii="Times New Roman" w:hAnsi="Times New Roman" w:cs="Times New Roman"/>
          <w:sz w:val="24"/>
          <w:szCs w:val="24"/>
        </w:rPr>
      </w:pPr>
    </w:p>
    <w:p w14:paraId="7164125D" w14:textId="77777777" w:rsidR="00B279BD" w:rsidRDefault="00B279BD" w:rsidP="00B279BD">
      <w:pPr>
        <w:pStyle w:val="HTMLPreformatted"/>
        <w:shd w:val="clear" w:color="auto" w:fill="FFFFFF"/>
        <w:jc w:val="center"/>
        <w:textAlignment w:val="baseline"/>
        <w:rPr>
          <w:rFonts w:ascii="Times New Roman" w:hAnsi="Times New Roman" w:cs="Times New Roman"/>
          <w:b/>
          <w:sz w:val="24"/>
          <w:szCs w:val="24"/>
        </w:rPr>
      </w:pPr>
    </w:p>
    <w:p w14:paraId="37B49A4B" w14:textId="4AC88F4E" w:rsidR="00941A85" w:rsidRPr="004650F2" w:rsidRDefault="00941A85" w:rsidP="00B279BD">
      <w:pPr>
        <w:pStyle w:val="HTMLPreformatted"/>
        <w:shd w:val="clear" w:color="auto" w:fill="FFFFFF"/>
        <w:jc w:val="center"/>
        <w:textAlignment w:val="baseline"/>
        <w:rPr>
          <w:rFonts w:ascii="Times New Roman" w:hAnsi="Times New Roman" w:cs="Times New Roman"/>
          <w:sz w:val="24"/>
          <w:szCs w:val="24"/>
        </w:rPr>
      </w:pPr>
      <w:r w:rsidRPr="00E06A56">
        <w:rPr>
          <w:rFonts w:ascii="Times New Roman" w:hAnsi="Times New Roman" w:cs="Times New Roman"/>
          <w:b/>
          <w:sz w:val="24"/>
          <w:szCs w:val="24"/>
        </w:rPr>
        <w:t>Figure1</w:t>
      </w:r>
      <w:r w:rsidR="00B279BD">
        <w:rPr>
          <w:rFonts w:ascii="Times New Roman" w:hAnsi="Times New Roman" w:cs="Times New Roman"/>
          <w:b/>
          <w:sz w:val="24"/>
          <w:szCs w:val="24"/>
        </w:rPr>
        <w:t>6</w:t>
      </w:r>
      <w:r>
        <w:rPr>
          <w:rFonts w:ascii="Times New Roman" w:hAnsi="Times New Roman" w:cs="Times New Roman"/>
          <w:b/>
          <w:sz w:val="24"/>
          <w:szCs w:val="24"/>
        </w:rPr>
        <w:t xml:space="preserve"> Count plot of the type of Admission</w:t>
      </w:r>
    </w:p>
    <w:p w14:paraId="6A5FB36D" w14:textId="04B9C451" w:rsidR="00B279BD" w:rsidRDefault="00027102" w:rsidP="00B279BD">
      <w:pPr>
        <w:pStyle w:val="HTMLPreformatted"/>
        <w:shd w:val="clear" w:color="auto" w:fill="FFFFFF"/>
        <w:jc w:val="center"/>
        <w:textAlignment w:val="baseline"/>
        <w:rPr>
          <w:rFonts w:ascii="Times New Roman" w:hAnsi="Times New Roman" w:cs="Times New Roman"/>
          <w:sz w:val="24"/>
          <w:szCs w:val="24"/>
        </w:rPr>
      </w:pPr>
      <w:r w:rsidRPr="004650F2">
        <w:rPr>
          <w:rFonts w:ascii="Times New Roman" w:hAnsi="Times New Roman" w:cs="Times New Roman"/>
          <w:noProof/>
          <w:sz w:val="24"/>
          <w:szCs w:val="24"/>
        </w:rPr>
        <w:lastRenderedPageBreak/>
        <w:drawing>
          <wp:inline distT="0" distB="0" distL="0" distR="0" wp14:anchorId="299883F1" wp14:editId="5B0A7523">
            <wp:extent cx="4323080" cy="2612390"/>
            <wp:effectExtent l="0" t="0" r="1270" b="0"/>
            <wp:docPr id="12" name="Picture 12" descr="C:\Users\Naixin\AppData\Local\Temp\15694362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aixin\AppData\Local\Temp\1569436210(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23080" cy="2612390"/>
                    </a:xfrm>
                    <a:prstGeom prst="rect">
                      <a:avLst/>
                    </a:prstGeom>
                    <a:noFill/>
                    <a:ln>
                      <a:noFill/>
                    </a:ln>
                  </pic:spPr>
                </pic:pic>
              </a:graphicData>
            </a:graphic>
          </wp:inline>
        </w:drawing>
      </w:r>
    </w:p>
    <w:p w14:paraId="65AD17F0" w14:textId="77777777" w:rsidR="00B279BD" w:rsidRDefault="00B279BD" w:rsidP="00B279BD">
      <w:pPr>
        <w:pStyle w:val="HTMLPreformatted"/>
        <w:shd w:val="clear" w:color="auto" w:fill="FFFFFF"/>
        <w:jc w:val="center"/>
        <w:textAlignment w:val="baseline"/>
        <w:rPr>
          <w:rFonts w:ascii="Times New Roman" w:hAnsi="Times New Roman" w:cs="Times New Roman"/>
          <w:sz w:val="24"/>
          <w:szCs w:val="24"/>
        </w:rPr>
      </w:pPr>
    </w:p>
    <w:p w14:paraId="7A1C1485" w14:textId="58142A94" w:rsidR="00027102" w:rsidRDefault="00027102" w:rsidP="00680236">
      <w:pPr>
        <w:pStyle w:val="HTMLPreformatted"/>
        <w:shd w:val="clear" w:color="auto" w:fill="FFFFFF"/>
        <w:jc w:val="both"/>
        <w:textAlignment w:val="baseline"/>
        <w:rPr>
          <w:rFonts w:ascii="Times New Roman" w:hAnsi="Times New Roman" w:cs="Times New Roman"/>
          <w:sz w:val="24"/>
          <w:szCs w:val="24"/>
        </w:rPr>
      </w:pPr>
      <w:r>
        <w:rPr>
          <w:rFonts w:ascii="Times New Roman" w:hAnsi="Times New Roman" w:cs="Times New Roman"/>
          <w:sz w:val="24"/>
          <w:szCs w:val="24"/>
        </w:rPr>
        <w:t>G</w:t>
      </w:r>
      <w:r w:rsidRPr="00027102">
        <w:rPr>
          <w:rFonts w:ascii="Times New Roman" w:hAnsi="Times New Roman" w:cs="Times New Roman"/>
          <w:sz w:val="24"/>
          <w:szCs w:val="24"/>
        </w:rPr>
        <w:t>eneral</w:t>
      </w:r>
      <w:r>
        <w:rPr>
          <w:rFonts w:ascii="Times New Roman" w:hAnsi="Times New Roman" w:cs="Times New Roman"/>
          <w:sz w:val="24"/>
          <w:szCs w:val="24"/>
        </w:rPr>
        <w:t>ly</w:t>
      </w:r>
      <w:r w:rsidRPr="00027102">
        <w:rPr>
          <w:rFonts w:ascii="Times New Roman" w:hAnsi="Times New Roman" w:cs="Times New Roman"/>
          <w:sz w:val="24"/>
          <w:szCs w:val="24"/>
        </w:rPr>
        <w:t xml:space="preserve">, there are </w:t>
      </w:r>
      <w:r>
        <w:rPr>
          <w:rFonts w:ascii="Times New Roman" w:hAnsi="Times New Roman" w:cs="Times New Roman"/>
          <w:sz w:val="24"/>
          <w:szCs w:val="24"/>
        </w:rPr>
        <w:t xml:space="preserve">three </w:t>
      </w:r>
      <w:r w:rsidRPr="00027102">
        <w:rPr>
          <w:rFonts w:ascii="Times New Roman" w:hAnsi="Times New Roman" w:cs="Times New Roman"/>
          <w:sz w:val="24"/>
          <w:szCs w:val="24"/>
        </w:rPr>
        <w:t xml:space="preserve">major types of hospital admissions, emergent and elective. Emergent usually happens when a patient seen in the emergency department is subsequently admitted to the hospital. Elective hospital admissions occur when a doctor requests a bed be reserved for a patient on a specific day. The patient then checks in at the admissions office and does not go to the emergency department. </w:t>
      </w:r>
      <w:r>
        <w:rPr>
          <w:rFonts w:ascii="Times New Roman" w:hAnsi="Times New Roman" w:cs="Times New Roman"/>
          <w:sz w:val="24"/>
          <w:szCs w:val="24"/>
        </w:rPr>
        <w:t xml:space="preserve">For urgent admission </w:t>
      </w:r>
      <w:r w:rsidR="003943AE">
        <w:rPr>
          <w:rFonts w:ascii="Times New Roman" w:hAnsi="Times New Roman" w:cs="Times New Roman"/>
          <w:sz w:val="24"/>
          <w:szCs w:val="24"/>
        </w:rPr>
        <w:t>patients, they</w:t>
      </w:r>
      <w:r w:rsidRPr="00027102">
        <w:rPr>
          <w:rFonts w:ascii="Times New Roman" w:hAnsi="Times New Roman" w:cs="Times New Roman"/>
          <w:sz w:val="24"/>
          <w:szCs w:val="24"/>
        </w:rPr>
        <w:t xml:space="preserve"> may arrive at </w:t>
      </w:r>
      <w:r w:rsidR="00D430C6">
        <w:rPr>
          <w:rFonts w:ascii="Times New Roman" w:hAnsi="Times New Roman" w:cs="Times New Roman"/>
          <w:sz w:val="24"/>
          <w:szCs w:val="24"/>
        </w:rPr>
        <w:t xml:space="preserve">the </w:t>
      </w:r>
      <w:r w:rsidRPr="00027102">
        <w:rPr>
          <w:rFonts w:ascii="Times New Roman" w:hAnsi="Times New Roman" w:cs="Times New Roman"/>
          <w:sz w:val="24"/>
          <w:szCs w:val="24"/>
        </w:rPr>
        <w:t xml:space="preserve">hospital </w:t>
      </w:r>
      <w:r w:rsidR="003943AE">
        <w:rPr>
          <w:rFonts w:ascii="Times New Roman" w:hAnsi="Times New Roman" w:cs="Times New Roman"/>
          <w:sz w:val="24"/>
          <w:szCs w:val="24"/>
        </w:rPr>
        <w:t>by their</w:t>
      </w:r>
      <w:r w:rsidR="00D430C6">
        <w:rPr>
          <w:rFonts w:ascii="Times New Roman" w:hAnsi="Times New Roman" w:cs="Times New Roman"/>
          <w:sz w:val="24"/>
          <w:szCs w:val="24"/>
        </w:rPr>
        <w:t xml:space="preserve"> </w:t>
      </w:r>
      <w:r w:rsidRPr="00027102">
        <w:rPr>
          <w:rFonts w:ascii="Times New Roman" w:hAnsi="Times New Roman" w:cs="Times New Roman"/>
          <w:sz w:val="24"/>
          <w:szCs w:val="24"/>
        </w:rPr>
        <w:t>transport or in an ambulance. This is known as an ‘unplanned presentation’.</w:t>
      </w:r>
      <w:r w:rsidR="003943AE">
        <w:rPr>
          <w:rFonts w:ascii="Times New Roman" w:hAnsi="Times New Roman" w:cs="Times New Roman"/>
          <w:sz w:val="24"/>
          <w:szCs w:val="24"/>
        </w:rPr>
        <w:t xml:space="preserve"> </w:t>
      </w:r>
      <w:r>
        <w:rPr>
          <w:rFonts w:ascii="Times New Roman" w:hAnsi="Times New Roman" w:cs="Times New Roman"/>
          <w:sz w:val="24"/>
          <w:szCs w:val="24"/>
        </w:rPr>
        <w:t>Figure 1</w:t>
      </w:r>
      <w:r w:rsidR="00B279BD">
        <w:rPr>
          <w:rFonts w:ascii="Times New Roman" w:hAnsi="Times New Roman" w:cs="Times New Roman"/>
          <w:sz w:val="24"/>
          <w:szCs w:val="24"/>
        </w:rPr>
        <w:t>6</w:t>
      </w:r>
      <w:r>
        <w:rPr>
          <w:rFonts w:ascii="Times New Roman" w:hAnsi="Times New Roman" w:cs="Times New Roman"/>
          <w:sz w:val="24"/>
          <w:szCs w:val="24"/>
        </w:rPr>
        <w:t xml:space="preserve"> indicates</w:t>
      </w:r>
      <w:r w:rsidR="00A77980">
        <w:rPr>
          <w:rFonts w:ascii="Times New Roman" w:hAnsi="Times New Roman" w:cs="Times New Roman"/>
          <w:sz w:val="24"/>
          <w:szCs w:val="24"/>
        </w:rPr>
        <w:t xml:space="preserve"> that</w:t>
      </w:r>
      <w:r>
        <w:rPr>
          <w:rFonts w:ascii="Times New Roman" w:hAnsi="Times New Roman" w:cs="Times New Roman"/>
          <w:sz w:val="24"/>
          <w:szCs w:val="24"/>
        </w:rPr>
        <w:t xml:space="preserve"> most of the patients are </w:t>
      </w:r>
      <w:r w:rsidR="003943AE">
        <w:rPr>
          <w:rFonts w:ascii="Times New Roman" w:hAnsi="Times New Roman" w:cs="Times New Roman"/>
          <w:sz w:val="24"/>
          <w:szCs w:val="24"/>
        </w:rPr>
        <w:t xml:space="preserve">emergency type, there </w:t>
      </w:r>
      <w:r w:rsidR="00D430C6">
        <w:rPr>
          <w:rFonts w:ascii="Times New Roman" w:hAnsi="Times New Roman" w:cs="Times New Roman"/>
          <w:sz w:val="24"/>
          <w:szCs w:val="24"/>
        </w:rPr>
        <w:t>is</w:t>
      </w:r>
      <w:r w:rsidR="003943AE">
        <w:rPr>
          <w:rFonts w:ascii="Times New Roman" w:hAnsi="Times New Roman" w:cs="Times New Roman"/>
          <w:sz w:val="24"/>
          <w:szCs w:val="24"/>
        </w:rPr>
        <w:t xml:space="preserve"> no significant difference among each type. </w:t>
      </w:r>
    </w:p>
    <w:p w14:paraId="420826C1" w14:textId="77777777" w:rsidR="003943AE" w:rsidRDefault="003943AE" w:rsidP="00680236">
      <w:pPr>
        <w:pStyle w:val="HTMLPreformatted"/>
        <w:shd w:val="clear" w:color="auto" w:fill="FFFFFF"/>
        <w:jc w:val="both"/>
        <w:textAlignment w:val="baseline"/>
        <w:rPr>
          <w:rFonts w:ascii="Times New Roman" w:hAnsi="Times New Roman" w:cs="Times New Roman"/>
          <w:sz w:val="24"/>
          <w:szCs w:val="24"/>
        </w:rPr>
      </w:pPr>
    </w:p>
    <w:p w14:paraId="0BED58C8" w14:textId="0EA6E3FA" w:rsidR="00941A85" w:rsidRPr="004650F2" w:rsidRDefault="00941A85" w:rsidP="00B279BD">
      <w:pPr>
        <w:pStyle w:val="HTMLPreformatted"/>
        <w:shd w:val="clear" w:color="auto" w:fill="FFFFFF"/>
        <w:jc w:val="center"/>
        <w:textAlignment w:val="baseline"/>
        <w:rPr>
          <w:rFonts w:ascii="Times New Roman" w:hAnsi="Times New Roman" w:cs="Times New Roman"/>
          <w:sz w:val="24"/>
          <w:szCs w:val="24"/>
        </w:rPr>
      </w:pPr>
      <w:r w:rsidRPr="00E06A56">
        <w:rPr>
          <w:rFonts w:ascii="Times New Roman" w:hAnsi="Times New Roman" w:cs="Times New Roman"/>
          <w:b/>
          <w:sz w:val="24"/>
          <w:szCs w:val="24"/>
        </w:rPr>
        <w:t>Figure1</w:t>
      </w:r>
      <w:r w:rsidR="00B279BD">
        <w:rPr>
          <w:rFonts w:ascii="Times New Roman" w:hAnsi="Times New Roman" w:cs="Times New Roman"/>
          <w:b/>
          <w:sz w:val="24"/>
          <w:szCs w:val="24"/>
        </w:rPr>
        <w:t>7</w:t>
      </w:r>
      <w:r>
        <w:rPr>
          <w:rFonts w:ascii="Times New Roman" w:hAnsi="Times New Roman" w:cs="Times New Roman"/>
          <w:b/>
          <w:sz w:val="24"/>
          <w:szCs w:val="24"/>
        </w:rPr>
        <w:t xml:space="preserve"> Relationship between length of stay in hospital and type of admission</w:t>
      </w:r>
    </w:p>
    <w:p w14:paraId="43616F08" w14:textId="77777777" w:rsidR="00941A85" w:rsidRDefault="00941A85" w:rsidP="00680236">
      <w:pPr>
        <w:pStyle w:val="HTMLPreformatted"/>
        <w:shd w:val="clear" w:color="auto" w:fill="FFFFFF"/>
        <w:jc w:val="both"/>
        <w:textAlignment w:val="baseline"/>
        <w:rPr>
          <w:rFonts w:ascii="Times New Roman" w:hAnsi="Times New Roman" w:cs="Times New Roman"/>
          <w:sz w:val="24"/>
          <w:szCs w:val="24"/>
        </w:rPr>
      </w:pPr>
    </w:p>
    <w:p w14:paraId="4E32CEB2" w14:textId="3384B886" w:rsidR="001A552D" w:rsidRDefault="001A552D" w:rsidP="00B279BD">
      <w:pPr>
        <w:pStyle w:val="HTMLPreformatted"/>
        <w:shd w:val="clear" w:color="auto" w:fill="FFFFFF"/>
        <w:jc w:val="center"/>
        <w:textAlignment w:val="baseline"/>
        <w:rPr>
          <w:rFonts w:ascii="Times New Roman" w:hAnsi="Times New Roman" w:cs="Times New Roman"/>
          <w:sz w:val="24"/>
          <w:szCs w:val="24"/>
        </w:rPr>
      </w:pPr>
      <w:r w:rsidRPr="004650F2">
        <w:rPr>
          <w:rFonts w:ascii="Times New Roman" w:hAnsi="Times New Roman" w:cs="Times New Roman"/>
          <w:noProof/>
          <w:sz w:val="24"/>
          <w:szCs w:val="24"/>
        </w:rPr>
        <w:drawing>
          <wp:inline distT="0" distB="0" distL="0" distR="0" wp14:anchorId="6936AF80" wp14:editId="10699E77">
            <wp:extent cx="3548418" cy="2239842"/>
            <wp:effectExtent l="0" t="0" r="0" b="8255"/>
            <wp:docPr id="11" name="Picture 11" descr="C:\Users\Naixin\AppData\Local\Temp\156943619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aixin\AppData\Local\Temp\1569436196(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72816" cy="2255242"/>
                    </a:xfrm>
                    <a:prstGeom prst="rect">
                      <a:avLst/>
                    </a:prstGeom>
                    <a:noFill/>
                    <a:ln>
                      <a:noFill/>
                    </a:ln>
                  </pic:spPr>
                </pic:pic>
              </a:graphicData>
            </a:graphic>
          </wp:inline>
        </w:drawing>
      </w:r>
    </w:p>
    <w:p w14:paraId="05A7CA32" w14:textId="77777777" w:rsidR="00B279BD" w:rsidRDefault="00B279BD" w:rsidP="00B279BD">
      <w:pPr>
        <w:pStyle w:val="HTMLPreformatted"/>
        <w:shd w:val="clear" w:color="auto" w:fill="FFFFFF"/>
        <w:jc w:val="center"/>
        <w:textAlignment w:val="baseline"/>
        <w:rPr>
          <w:rFonts w:ascii="Times New Roman" w:hAnsi="Times New Roman" w:cs="Times New Roman"/>
          <w:sz w:val="24"/>
          <w:szCs w:val="24"/>
        </w:rPr>
      </w:pPr>
    </w:p>
    <w:p w14:paraId="2F9F9EA7" w14:textId="12016CCE" w:rsidR="001A552D" w:rsidRDefault="006656BE" w:rsidP="00680236">
      <w:pPr>
        <w:pStyle w:val="HTMLPreformatted"/>
        <w:shd w:val="clear" w:color="auto" w:fill="FFFFFF"/>
        <w:jc w:val="both"/>
        <w:textAlignment w:val="baseline"/>
        <w:rPr>
          <w:rFonts w:ascii="Times New Roman" w:hAnsi="Times New Roman" w:cs="Times New Roman"/>
          <w:sz w:val="24"/>
          <w:szCs w:val="24"/>
        </w:rPr>
      </w:pPr>
      <w:r>
        <w:rPr>
          <w:rFonts w:ascii="Times New Roman" w:hAnsi="Times New Roman" w:cs="Times New Roman"/>
          <w:sz w:val="24"/>
          <w:szCs w:val="24"/>
        </w:rPr>
        <w:t>Figure 1</w:t>
      </w:r>
      <w:r w:rsidR="00B279BD">
        <w:rPr>
          <w:rFonts w:ascii="Times New Roman" w:hAnsi="Times New Roman" w:cs="Times New Roman"/>
          <w:sz w:val="24"/>
          <w:szCs w:val="24"/>
        </w:rPr>
        <w:t>7</w:t>
      </w:r>
      <w:r>
        <w:rPr>
          <w:rFonts w:ascii="Times New Roman" w:hAnsi="Times New Roman" w:cs="Times New Roman"/>
          <w:sz w:val="24"/>
          <w:szCs w:val="24"/>
        </w:rPr>
        <w:t xml:space="preserve"> </w:t>
      </w:r>
      <w:r w:rsidR="003943AE">
        <w:rPr>
          <w:rFonts w:ascii="Times New Roman" w:hAnsi="Times New Roman" w:cs="Times New Roman"/>
          <w:sz w:val="24"/>
          <w:szCs w:val="24"/>
        </w:rPr>
        <w:t xml:space="preserve">gives more detail information about the length of stay in hospital and type of admission. In general, public fund insurance patients tend to have longer time stay in hospital compared with private fund insurance patients and uninsured patients. </w:t>
      </w:r>
      <w:r w:rsidR="00A77980">
        <w:rPr>
          <w:rFonts w:ascii="Times New Roman" w:hAnsi="Times New Roman" w:cs="Times New Roman"/>
          <w:sz w:val="24"/>
          <w:szCs w:val="24"/>
        </w:rPr>
        <w:t>However</w:t>
      </w:r>
      <w:r w:rsidR="003943AE">
        <w:rPr>
          <w:rFonts w:ascii="Times New Roman" w:hAnsi="Times New Roman" w:cs="Times New Roman"/>
          <w:sz w:val="24"/>
          <w:szCs w:val="24"/>
        </w:rPr>
        <w:t xml:space="preserve">, Among the elective type </w:t>
      </w:r>
      <w:r w:rsidR="00644191">
        <w:rPr>
          <w:rFonts w:ascii="Times New Roman" w:hAnsi="Times New Roman" w:cs="Times New Roman"/>
          <w:sz w:val="24"/>
          <w:szCs w:val="24"/>
        </w:rPr>
        <w:t>admission</w:t>
      </w:r>
      <w:r w:rsidR="003943AE">
        <w:rPr>
          <w:rFonts w:ascii="Times New Roman" w:hAnsi="Times New Roman" w:cs="Times New Roman"/>
          <w:sz w:val="24"/>
          <w:szCs w:val="24"/>
        </w:rPr>
        <w:t xml:space="preserve"> patients, uninsured patients stay in hospital</w:t>
      </w:r>
      <w:r w:rsidR="00C12A9B">
        <w:rPr>
          <w:rFonts w:ascii="Times New Roman" w:hAnsi="Times New Roman" w:cs="Times New Roman"/>
          <w:sz w:val="24"/>
          <w:szCs w:val="24"/>
        </w:rPr>
        <w:t>s</w:t>
      </w:r>
      <w:r w:rsidR="003943AE">
        <w:rPr>
          <w:rFonts w:ascii="Times New Roman" w:hAnsi="Times New Roman" w:cs="Times New Roman"/>
          <w:sz w:val="24"/>
          <w:szCs w:val="24"/>
        </w:rPr>
        <w:t xml:space="preserve"> longer than private fund </w:t>
      </w:r>
      <w:r w:rsidR="00644191">
        <w:rPr>
          <w:rFonts w:ascii="Times New Roman" w:hAnsi="Times New Roman" w:cs="Times New Roman"/>
          <w:sz w:val="24"/>
          <w:szCs w:val="24"/>
        </w:rPr>
        <w:t>insured. It</w:t>
      </w:r>
      <w:r w:rsidR="003943AE">
        <w:rPr>
          <w:rFonts w:ascii="Times New Roman" w:hAnsi="Times New Roman" w:cs="Times New Roman"/>
          <w:sz w:val="24"/>
          <w:szCs w:val="24"/>
        </w:rPr>
        <w:t xml:space="preserve"> is a little weird</w:t>
      </w:r>
      <w:r w:rsidR="00644191">
        <w:rPr>
          <w:rFonts w:ascii="Times New Roman" w:hAnsi="Times New Roman" w:cs="Times New Roman"/>
          <w:sz w:val="24"/>
          <w:szCs w:val="24"/>
        </w:rPr>
        <w:t>.</w:t>
      </w:r>
    </w:p>
    <w:p w14:paraId="64674F41" w14:textId="77777777" w:rsidR="00644191" w:rsidRDefault="00644191" w:rsidP="00680236">
      <w:pPr>
        <w:pStyle w:val="HTMLPreformatted"/>
        <w:shd w:val="clear" w:color="auto" w:fill="FFFFFF"/>
        <w:jc w:val="both"/>
        <w:textAlignment w:val="baseline"/>
        <w:rPr>
          <w:rFonts w:ascii="Times New Roman" w:hAnsi="Times New Roman" w:cs="Times New Roman"/>
          <w:b/>
          <w:sz w:val="24"/>
          <w:szCs w:val="24"/>
        </w:rPr>
      </w:pPr>
    </w:p>
    <w:p w14:paraId="7B6B8171" w14:textId="385E031C" w:rsidR="00644191" w:rsidRPr="004650F2" w:rsidRDefault="00644191" w:rsidP="00B279BD">
      <w:pPr>
        <w:pStyle w:val="HTMLPreformatted"/>
        <w:shd w:val="clear" w:color="auto" w:fill="FFFFFF"/>
        <w:jc w:val="center"/>
        <w:textAlignment w:val="baseline"/>
        <w:rPr>
          <w:rFonts w:ascii="Times New Roman" w:hAnsi="Times New Roman" w:cs="Times New Roman"/>
          <w:sz w:val="24"/>
          <w:szCs w:val="24"/>
        </w:rPr>
      </w:pPr>
      <w:r w:rsidRPr="00E06A56">
        <w:rPr>
          <w:rFonts w:ascii="Times New Roman" w:hAnsi="Times New Roman" w:cs="Times New Roman"/>
          <w:b/>
          <w:sz w:val="24"/>
          <w:szCs w:val="24"/>
        </w:rPr>
        <w:lastRenderedPageBreak/>
        <w:t>Figure1</w:t>
      </w:r>
      <w:r w:rsidR="00B279BD">
        <w:rPr>
          <w:rFonts w:ascii="Times New Roman" w:hAnsi="Times New Roman" w:cs="Times New Roman"/>
          <w:b/>
          <w:sz w:val="24"/>
          <w:szCs w:val="24"/>
        </w:rPr>
        <w:t>8</w:t>
      </w:r>
      <w:r>
        <w:rPr>
          <w:rFonts w:ascii="Times New Roman" w:hAnsi="Times New Roman" w:cs="Times New Roman"/>
          <w:b/>
          <w:sz w:val="24"/>
          <w:szCs w:val="24"/>
        </w:rPr>
        <w:t xml:space="preserve"> </w:t>
      </w:r>
      <w:proofErr w:type="gramStart"/>
      <w:r>
        <w:rPr>
          <w:rFonts w:ascii="Times New Roman" w:hAnsi="Times New Roman" w:cs="Times New Roman"/>
          <w:b/>
          <w:sz w:val="24"/>
          <w:szCs w:val="24"/>
        </w:rPr>
        <w:t>The</w:t>
      </w:r>
      <w:proofErr w:type="gramEnd"/>
      <w:r>
        <w:rPr>
          <w:rFonts w:ascii="Times New Roman" w:hAnsi="Times New Roman" w:cs="Times New Roman"/>
          <w:b/>
          <w:sz w:val="24"/>
          <w:szCs w:val="24"/>
        </w:rPr>
        <w:t xml:space="preserve"> number of patients at each severity of illness</w:t>
      </w:r>
    </w:p>
    <w:p w14:paraId="4E74A70E" w14:textId="79C29AE3" w:rsidR="00644191" w:rsidRDefault="00644191" w:rsidP="00B279BD">
      <w:pPr>
        <w:pStyle w:val="HTMLPreformatted"/>
        <w:shd w:val="clear" w:color="auto" w:fill="FFFFFF"/>
        <w:jc w:val="center"/>
        <w:textAlignment w:val="baseline"/>
        <w:rPr>
          <w:rFonts w:ascii="Times New Roman" w:hAnsi="Times New Roman" w:cs="Times New Roman"/>
          <w:sz w:val="24"/>
          <w:szCs w:val="24"/>
        </w:rPr>
      </w:pPr>
    </w:p>
    <w:p w14:paraId="39BCEDAD" w14:textId="6A58583D" w:rsidR="00644191" w:rsidRDefault="00644191" w:rsidP="00B279BD">
      <w:pPr>
        <w:pStyle w:val="HTMLPreformatted"/>
        <w:shd w:val="clear" w:color="auto" w:fill="FFFFFF"/>
        <w:jc w:val="center"/>
        <w:textAlignment w:val="baseline"/>
        <w:rPr>
          <w:rFonts w:ascii="Times New Roman" w:hAnsi="Times New Roman" w:cs="Times New Roman"/>
          <w:sz w:val="24"/>
          <w:szCs w:val="24"/>
        </w:rPr>
      </w:pPr>
      <w:r w:rsidRPr="00644191">
        <w:rPr>
          <w:rFonts w:ascii="Times New Roman" w:hAnsi="Times New Roman" w:cs="Times New Roman"/>
          <w:noProof/>
          <w:sz w:val="24"/>
          <w:szCs w:val="24"/>
        </w:rPr>
        <w:drawing>
          <wp:inline distT="0" distB="0" distL="0" distR="0" wp14:anchorId="4D057680" wp14:editId="03F92328">
            <wp:extent cx="4346575" cy="2552065"/>
            <wp:effectExtent l="0" t="0" r="0" b="635"/>
            <wp:docPr id="32" name="Picture 32" descr="C:\Users\Naixin\AppData\Local\Temp\156946179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aixin\AppData\Local\Temp\1569461797(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46575" cy="2552065"/>
                    </a:xfrm>
                    <a:prstGeom prst="rect">
                      <a:avLst/>
                    </a:prstGeom>
                    <a:noFill/>
                    <a:ln>
                      <a:noFill/>
                    </a:ln>
                  </pic:spPr>
                </pic:pic>
              </a:graphicData>
            </a:graphic>
          </wp:inline>
        </w:drawing>
      </w:r>
    </w:p>
    <w:p w14:paraId="5A3DFE04" w14:textId="4C9A69FA" w:rsidR="00644191" w:rsidRDefault="00644191" w:rsidP="00680236">
      <w:pPr>
        <w:pStyle w:val="HTMLPreformatted"/>
        <w:shd w:val="clear" w:color="auto" w:fill="FFFFFF"/>
        <w:jc w:val="both"/>
        <w:textAlignment w:val="baseline"/>
        <w:rPr>
          <w:rFonts w:ascii="Times New Roman" w:hAnsi="Times New Roman" w:cs="Times New Roman"/>
          <w:sz w:val="24"/>
          <w:szCs w:val="24"/>
        </w:rPr>
      </w:pPr>
      <w:r>
        <w:rPr>
          <w:rFonts w:ascii="Times New Roman" w:hAnsi="Times New Roman" w:cs="Times New Roman"/>
          <w:sz w:val="24"/>
          <w:szCs w:val="24"/>
        </w:rPr>
        <w:t xml:space="preserve">As mentioned in Table 1, </w:t>
      </w:r>
      <w:r w:rsidR="00C12A9B">
        <w:rPr>
          <w:rFonts w:ascii="Times New Roman" w:hAnsi="Times New Roman" w:cs="Times New Roman"/>
          <w:sz w:val="24"/>
          <w:szCs w:val="24"/>
        </w:rPr>
        <w:t xml:space="preserve">the </w:t>
      </w:r>
      <w:r w:rsidRPr="00644191">
        <w:rPr>
          <w:rFonts w:ascii="Times New Roman" w:hAnsi="Times New Roman" w:cs="Times New Roman"/>
          <w:sz w:val="24"/>
          <w:szCs w:val="24"/>
        </w:rPr>
        <w:t xml:space="preserve">severity of illness </w:t>
      </w:r>
      <w:r w:rsidR="00420799">
        <w:rPr>
          <w:rFonts w:ascii="Times New Roman" w:hAnsi="Times New Roman" w:cs="Times New Roman"/>
          <w:sz w:val="24"/>
          <w:szCs w:val="24"/>
        </w:rPr>
        <w:t xml:space="preserve">code </w:t>
      </w:r>
      <w:r w:rsidR="00420799" w:rsidRPr="00420799">
        <w:rPr>
          <w:rFonts w:ascii="Times New Roman" w:hAnsi="Times New Roman" w:cs="Times New Roman"/>
          <w:sz w:val="24"/>
          <w:szCs w:val="24"/>
        </w:rPr>
        <w:t xml:space="preserve">is defined as the extent of organ system derangement or physiologic decompensation for a patient. It gives a medical classification into minor, moderate, major, and extreme. </w:t>
      </w:r>
      <w:r w:rsidR="00420799">
        <w:rPr>
          <w:rFonts w:ascii="Times New Roman" w:hAnsi="Times New Roman" w:cs="Times New Roman"/>
          <w:sz w:val="24"/>
          <w:szCs w:val="24"/>
        </w:rPr>
        <w:t xml:space="preserve">The larger the code, the more severe of the illness. </w:t>
      </w:r>
      <w:r>
        <w:rPr>
          <w:rFonts w:ascii="Times New Roman" w:hAnsi="Times New Roman" w:cs="Times New Roman"/>
          <w:sz w:val="24"/>
          <w:szCs w:val="24"/>
        </w:rPr>
        <w:t>Figure1</w:t>
      </w:r>
      <w:r w:rsidR="00B279BD">
        <w:rPr>
          <w:rFonts w:ascii="Times New Roman" w:hAnsi="Times New Roman" w:cs="Times New Roman"/>
          <w:sz w:val="24"/>
          <w:szCs w:val="24"/>
        </w:rPr>
        <w:t>7</w:t>
      </w:r>
      <w:r>
        <w:rPr>
          <w:rFonts w:ascii="Times New Roman" w:hAnsi="Times New Roman" w:cs="Times New Roman"/>
          <w:sz w:val="24"/>
          <w:szCs w:val="24"/>
        </w:rPr>
        <w:t xml:space="preserve"> indicates </w:t>
      </w:r>
      <w:r w:rsidR="00C24352">
        <w:rPr>
          <w:rFonts w:ascii="Times New Roman" w:hAnsi="Times New Roman" w:cs="Times New Roman"/>
          <w:sz w:val="24"/>
          <w:szCs w:val="24"/>
        </w:rPr>
        <w:t xml:space="preserve">the </w:t>
      </w:r>
      <w:r>
        <w:rPr>
          <w:rFonts w:ascii="Times New Roman" w:hAnsi="Times New Roman" w:cs="Times New Roman"/>
          <w:sz w:val="24"/>
          <w:szCs w:val="24"/>
        </w:rPr>
        <w:t>most</w:t>
      </w:r>
      <w:r w:rsidR="00420799">
        <w:rPr>
          <w:rFonts w:ascii="Times New Roman" w:hAnsi="Times New Roman" w:cs="Times New Roman"/>
          <w:sz w:val="24"/>
          <w:szCs w:val="24"/>
        </w:rPr>
        <w:t xml:space="preserve"> patients have minor or moderate status. Strangely, most uninsured patients have minor or moderate status.</w:t>
      </w:r>
      <w:r w:rsidR="006236C8" w:rsidRPr="006236C8">
        <w:rPr>
          <w:rFonts w:ascii="Times New Roman" w:hAnsi="Times New Roman" w:cs="Times New Roman"/>
          <w:sz w:val="24"/>
          <w:szCs w:val="24"/>
        </w:rPr>
        <w:t xml:space="preserve"> </w:t>
      </w:r>
      <w:r w:rsidR="006236C8">
        <w:rPr>
          <w:rFonts w:ascii="Times New Roman" w:hAnsi="Times New Roman" w:cs="Times New Roman"/>
          <w:sz w:val="24"/>
          <w:szCs w:val="24"/>
        </w:rPr>
        <w:t>Since public fund insurance patients tend to stay in</w:t>
      </w:r>
      <w:r w:rsidR="00C24352">
        <w:rPr>
          <w:rFonts w:ascii="Times New Roman" w:hAnsi="Times New Roman" w:cs="Times New Roman"/>
          <w:sz w:val="24"/>
          <w:szCs w:val="24"/>
        </w:rPr>
        <w:t xml:space="preserve"> the</w:t>
      </w:r>
      <w:r w:rsidR="006236C8">
        <w:rPr>
          <w:rFonts w:ascii="Times New Roman" w:hAnsi="Times New Roman" w:cs="Times New Roman"/>
          <w:sz w:val="24"/>
          <w:szCs w:val="24"/>
        </w:rPr>
        <w:t xml:space="preserve"> hospital longer, we wonder if the private fund patients have a pre-selection of the patients according to their health status. Figure 1</w:t>
      </w:r>
      <w:r w:rsidR="00B279BD">
        <w:rPr>
          <w:rFonts w:ascii="Times New Roman" w:hAnsi="Times New Roman" w:cs="Times New Roman"/>
          <w:sz w:val="24"/>
          <w:szCs w:val="24"/>
        </w:rPr>
        <w:t>8</w:t>
      </w:r>
      <w:r w:rsidR="006236C8">
        <w:rPr>
          <w:rFonts w:ascii="Times New Roman" w:hAnsi="Times New Roman" w:cs="Times New Roman"/>
          <w:sz w:val="24"/>
          <w:szCs w:val="24"/>
        </w:rPr>
        <w:t xml:space="preserve"> does show that patients with private insurance tend to have less severity of the </w:t>
      </w:r>
      <w:r w:rsidR="00213ABF">
        <w:rPr>
          <w:rFonts w:ascii="Times New Roman" w:hAnsi="Times New Roman" w:cs="Times New Roman"/>
          <w:sz w:val="24"/>
          <w:szCs w:val="24"/>
        </w:rPr>
        <w:t>illness.</w:t>
      </w:r>
    </w:p>
    <w:p w14:paraId="4E0A88C6" w14:textId="77777777" w:rsidR="00420799" w:rsidRDefault="00420799" w:rsidP="00680236">
      <w:pPr>
        <w:pStyle w:val="HTMLPreformatted"/>
        <w:shd w:val="clear" w:color="auto" w:fill="FFFFFF"/>
        <w:jc w:val="both"/>
        <w:textAlignment w:val="baseline"/>
        <w:rPr>
          <w:rFonts w:ascii="Times New Roman" w:hAnsi="Times New Roman" w:cs="Times New Roman"/>
          <w:b/>
          <w:sz w:val="24"/>
          <w:szCs w:val="24"/>
        </w:rPr>
      </w:pPr>
    </w:p>
    <w:p w14:paraId="4E18AF76" w14:textId="77777777" w:rsidR="00420799" w:rsidRDefault="00420799" w:rsidP="00680236">
      <w:pPr>
        <w:pStyle w:val="HTMLPreformatted"/>
        <w:shd w:val="clear" w:color="auto" w:fill="FFFFFF"/>
        <w:jc w:val="both"/>
        <w:textAlignment w:val="baseline"/>
        <w:rPr>
          <w:rFonts w:ascii="Times New Roman" w:hAnsi="Times New Roman" w:cs="Times New Roman"/>
          <w:b/>
          <w:sz w:val="24"/>
          <w:szCs w:val="24"/>
        </w:rPr>
      </w:pPr>
    </w:p>
    <w:p w14:paraId="2C4D2D2A" w14:textId="6E093D58" w:rsidR="00005163" w:rsidRPr="004650F2" w:rsidRDefault="00644191" w:rsidP="00B279BD">
      <w:pPr>
        <w:pStyle w:val="HTMLPreformatted"/>
        <w:shd w:val="clear" w:color="auto" w:fill="FFFFFF"/>
        <w:jc w:val="center"/>
        <w:textAlignment w:val="baseline"/>
        <w:rPr>
          <w:rFonts w:ascii="Times New Roman" w:hAnsi="Times New Roman" w:cs="Times New Roman"/>
          <w:sz w:val="24"/>
          <w:szCs w:val="24"/>
        </w:rPr>
      </w:pPr>
      <w:r w:rsidRPr="00E06A56">
        <w:rPr>
          <w:rFonts w:ascii="Times New Roman" w:hAnsi="Times New Roman" w:cs="Times New Roman"/>
          <w:b/>
          <w:sz w:val="24"/>
          <w:szCs w:val="24"/>
        </w:rPr>
        <w:t>Figure1</w:t>
      </w:r>
      <w:r w:rsidR="00B279BD">
        <w:rPr>
          <w:rFonts w:ascii="Times New Roman" w:hAnsi="Times New Roman" w:cs="Times New Roman"/>
          <w:b/>
          <w:sz w:val="24"/>
          <w:szCs w:val="24"/>
        </w:rPr>
        <w:t>9</w:t>
      </w:r>
      <w:r>
        <w:rPr>
          <w:rFonts w:ascii="Times New Roman" w:hAnsi="Times New Roman" w:cs="Times New Roman"/>
          <w:b/>
          <w:sz w:val="24"/>
          <w:szCs w:val="24"/>
        </w:rPr>
        <w:t xml:space="preserve"> </w:t>
      </w:r>
      <w:proofErr w:type="gramStart"/>
      <w:r>
        <w:rPr>
          <w:rFonts w:ascii="Times New Roman" w:hAnsi="Times New Roman" w:cs="Times New Roman"/>
          <w:b/>
          <w:sz w:val="24"/>
          <w:szCs w:val="24"/>
        </w:rPr>
        <w:t>The</w:t>
      </w:r>
      <w:proofErr w:type="gramEnd"/>
      <w:r>
        <w:rPr>
          <w:rFonts w:ascii="Times New Roman" w:hAnsi="Times New Roman" w:cs="Times New Roman"/>
          <w:b/>
          <w:sz w:val="24"/>
          <w:szCs w:val="24"/>
        </w:rPr>
        <w:t xml:space="preserve"> relationship between length of stay in hospital and severity of illness</w:t>
      </w:r>
    </w:p>
    <w:p w14:paraId="0EA241E1" w14:textId="3F240EAB" w:rsidR="006236C8" w:rsidRDefault="006236C8" w:rsidP="00B279BD">
      <w:pPr>
        <w:pStyle w:val="HTMLPreformatted"/>
        <w:shd w:val="clear" w:color="auto" w:fill="FFFFFF"/>
        <w:jc w:val="center"/>
        <w:textAlignment w:val="baseline"/>
        <w:rPr>
          <w:rFonts w:ascii="Times New Roman" w:hAnsi="Times New Roman" w:cs="Times New Roman"/>
          <w:sz w:val="24"/>
          <w:szCs w:val="24"/>
        </w:rPr>
      </w:pPr>
      <w:r w:rsidRPr="004650F2">
        <w:rPr>
          <w:rFonts w:ascii="Times New Roman" w:hAnsi="Times New Roman" w:cs="Times New Roman"/>
          <w:noProof/>
          <w:sz w:val="24"/>
          <w:szCs w:val="24"/>
        </w:rPr>
        <w:drawing>
          <wp:inline distT="0" distB="0" distL="0" distR="0" wp14:anchorId="02C41F5F" wp14:editId="370C1BB0">
            <wp:extent cx="5486400" cy="2275840"/>
            <wp:effectExtent l="0" t="0" r="0" b="0"/>
            <wp:docPr id="22" name="Picture 22" descr="C:\Users\Naixin\AppData\Local\Temp\15694364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Naixin\AppData\Local\Temp\1569436444(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2275840"/>
                    </a:xfrm>
                    <a:prstGeom prst="rect">
                      <a:avLst/>
                    </a:prstGeom>
                    <a:noFill/>
                    <a:ln>
                      <a:noFill/>
                    </a:ln>
                  </pic:spPr>
                </pic:pic>
              </a:graphicData>
            </a:graphic>
          </wp:inline>
        </w:drawing>
      </w:r>
    </w:p>
    <w:p w14:paraId="3DD13D10" w14:textId="77777777" w:rsidR="00B279BD" w:rsidRDefault="00B279BD" w:rsidP="00680236">
      <w:pPr>
        <w:pStyle w:val="HTMLPreformatted"/>
        <w:shd w:val="clear" w:color="auto" w:fill="FFFFFF"/>
        <w:jc w:val="both"/>
        <w:textAlignment w:val="baseline"/>
        <w:rPr>
          <w:rFonts w:ascii="Times New Roman" w:hAnsi="Times New Roman" w:cs="Times New Roman"/>
          <w:sz w:val="24"/>
          <w:szCs w:val="24"/>
        </w:rPr>
      </w:pPr>
    </w:p>
    <w:p w14:paraId="15000732" w14:textId="5976CE32" w:rsidR="001A552D" w:rsidRPr="004650F2" w:rsidRDefault="00213ABF" w:rsidP="00680236">
      <w:pPr>
        <w:pStyle w:val="HTMLPreformatted"/>
        <w:shd w:val="clear" w:color="auto" w:fill="FFFFFF"/>
        <w:jc w:val="both"/>
        <w:textAlignment w:val="baseline"/>
        <w:rPr>
          <w:rFonts w:ascii="Times New Roman" w:hAnsi="Times New Roman" w:cs="Times New Roman"/>
          <w:sz w:val="24"/>
          <w:szCs w:val="24"/>
        </w:rPr>
      </w:pPr>
      <w:r>
        <w:rPr>
          <w:rFonts w:ascii="Times New Roman" w:hAnsi="Times New Roman" w:cs="Times New Roman"/>
          <w:sz w:val="24"/>
          <w:szCs w:val="24"/>
        </w:rPr>
        <w:t>Figure1</w:t>
      </w:r>
      <w:r w:rsidR="00B279BD">
        <w:rPr>
          <w:rFonts w:ascii="Times New Roman" w:hAnsi="Times New Roman" w:cs="Times New Roman"/>
          <w:sz w:val="24"/>
          <w:szCs w:val="24"/>
        </w:rPr>
        <w:t>9</w:t>
      </w:r>
      <w:r>
        <w:rPr>
          <w:rFonts w:ascii="Times New Roman" w:hAnsi="Times New Roman" w:cs="Times New Roman"/>
          <w:sz w:val="24"/>
          <w:szCs w:val="24"/>
        </w:rPr>
        <w:t xml:space="preserve"> indicates</w:t>
      </w:r>
      <w:r w:rsidR="00C24352">
        <w:rPr>
          <w:rFonts w:ascii="Times New Roman" w:hAnsi="Times New Roman" w:cs="Times New Roman"/>
          <w:sz w:val="24"/>
          <w:szCs w:val="24"/>
        </w:rPr>
        <w:t xml:space="preserve"> the</w:t>
      </w:r>
      <w:r>
        <w:rPr>
          <w:rFonts w:ascii="Times New Roman" w:hAnsi="Times New Roman" w:cs="Times New Roman"/>
          <w:sz w:val="24"/>
          <w:szCs w:val="24"/>
        </w:rPr>
        <w:t xml:space="preserve"> patients who have more severe illness tend to stay in </w:t>
      </w:r>
      <w:r w:rsidR="00C24352">
        <w:rPr>
          <w:rFonts w:ascii="Times New Roman" w:hAnsi="Times New Roman" w:cs="Times New Roman"/>
          <w:sz w:val="24"/>
          <w:szCs w:val="24"/>
        </w:rPr>
        <w:t xml:space="preserve">the </w:t>
      </w:r>
      <w:r>
        <w:rPr>
          <w:rFonts w:ascii="Times New Roman" w:hAnsi="Times New Roman" w:cs="Times New Roman"/>
          <w:sz w:val="24"/>
          <w:szCs w:val="24"/>
        </w:rPr>
        <w:t xml:space="preserve">hospital longer. </w:t>
      </w:r>
      <w:r w:rsidR="00C24352">
        <w:rPr>
          <w:rFonts w:ascii="Times New Roman" w:hAnsi="Times New Roman" w:cs="Times New Roman"/>
          <w:sz w:val="24"/>
          <w:szCs w:val="24"/>
        </w:rPr>
        <w:t xml:space="preserve">Moreover, </w:t>
      </w:r>
      <w:r>
        <w:rPr>
          <w:rFonts w:ascii="Times New Roman" w:hAnsi="Times New Roman" w:cs="Times New Roman"/>
          <w:sz w:val="24"/>
          <w:szCs w:val="24"/>
        </w:rPr>
        <w:t xml:space="preserve">it has </w:t>
      </w:r>
      <w:r w:rsidR="00C24352">
        <w:rPr>
          <w:rFonts w:ascii="Times New Roman" w:hAnsi="Times New Roman" w:cs="Times New Roman"/>
          <w:sz w:val="24"/>
          <w:szCs w:val="24"/>
        </w:rPr>
        <w:t xml:space="preserve">the </w:t>
      </w:r>
      <w:r w:rsidR="00C24352" w:rsidRPr="00C24352">
        <w:rPr>
          <w:rFonts w:ascii="Times New Roman" w:hAnsi="Times New Roman" w:cs="Times New Roman"/>
          <w:sz w:val="24"/>
          <w:szCs w:val="24"/>
        </w:rPr>
        <w:t>most significant</w:t>
      </w:r>
      <w:r w:rsidR="00C24352">
        <w:rPr>
          <w:rFonts w:ascii="Times New Roman" w:hAnsi="Times New Roman" w:cs="Times New Roman"/>
          <w:sz w:val="24"/>
          <w:szCs w:val="24"/>
        </w:rPr>
        <w:t xml:space="preserve"> </w:t>
      </w:r>
      <w:r>
        <w:rPr>
          <w:rFonts w:ascii="Times New Roman" w:hAnsi="Times New Roman" w:cs="Times New Roman"/>
          <w:sz w:val="24"/>
          <w:szCs w:val="24"/>
        </w:rPr>
        <w:t>variance.</w:t>
      </w:r>
      <w:r w:rsidRPr="00213ABF">
        <w:rPr>
          <w:rFonts w:ascii="Times New Roman" w:hAnsi="Times New Roman" w:cs="Times New Roman"/>
          <w:sz w:val="24"/>
          <w:szCs w:val="24"/>
        </w:rPr>
        <w:t xml:space="preserve"> </w:t>
      </w:r>
      <w:r>
        <w:rPr>
          <w:rFonts w:ascii="Times New Roman" w:hAnsi="Times New Roman" w:cs="Times New Roman"/>
          <w:sz w:val="24"/>
          <w:szCs w:val="24"/>
        </w:rPr>
        <w:t xml:space="preserve">Patients with </w:t>
      </w:r>
      <w:r w:rsidRPr="00213ABF">
        <w:rPr>
          <w:rFonts w:ascii="Times New Roman" w:hAnsi="Times New Roman" w:cs="Times New Roman"/>
          <w:sz w:val="24"/>
          <w:szCs w:val="24"/>
        </w:rPr>
        <w:t>m</w:t>
      </w:r>
      <w:r>
        <w:rPr>
          <w:rFonts w:ascii="Times New Roman" w:hAnsi="Times New Roman" w:cs="Times New Roman"/>
          <w:sz w:val="24"/>
          <w:szCs w:val="24"/>
        </w:rPr>
        <w:t>inor status</w:t>
      </w:r>
      <w:r w:rsidR="00BC6A85">
        <w:rPr>
          <w:rFonts w:ascii="Times New Roman" w:hAnsi="Times New Roman" w:cs="Times New Roman"/>
          <w:sz w:val="24"/>
          <w:szCs w:val="24"/>
        </w:rPr>
        <w:t xml:space="preserve"> ha</w:t>
      </w:r>
      <w:r w:rsidR="00C24352">
        <w:rPr>
          <w:rFonts w:ascii="Times New Roman" w:hAnsi="Times New Roman" w:cs="Times New Roman"/>
          <w:sz w:val="24"/>
          <w:szCs w:val="24"/>
        </w:rPr>
        <w:t xml:space="preserve">ve </w:t>
      </w:r>
      <w:r w:rsidR="00BC6A85">
        <w:rPr>
          <w:rFonts w:ascii="Times New Roman" w:hAnsi="Times New Roman" w:cs="Times New Roman"/>
          <w:sz w:val="24"/>
          <w:szCs w:val="24"/>
        </w:rPr>
        <w:t>w</w:t>
      </w:r>
      <w:r w:rsidRPr="00213ABF">
        <w:rPr>
          <w:rFonts w:ascii="Times New Roman" w:hAnsi="Times New Roman" w:cs="Times New Roman"/>
          <w:sz w:val="24"/>
          <w:szCs w:val="24"/>
        </w:rPr>
        <w:t>ider sections of the violin plot</w:t>
      </w:r>
      <w:r w:rsidR="00BC6A85">
        <w:rPr>
          <w:rFonts w:ascii="Times New Roman" w:hAnsi="Times New Roman" w:cs="Times New Roman"/>
          <w:sz w:val="24"/>
          <w:szCs w:val="24"/>
        </w:rPr>
        <w:t>,</w:t>
      </w:r>
      <w:r w:rsidRPr="00213ABF">
        <w:rPr>
          <w:rFonts w:ascii="Times New Roman" w:hAnsi="Times New Roman" w:cs="Times New Roman"/>
          <w:sz w:val="24"/>
          <w:szCs w:val="24"/>
        </w:rPr>
        <w:t xml:space="preserve"> represent a higher probability that members of the population will take on the given value.</w:t>
      </w:r>
    </w:p>
    <w:p w14:paraId="1B40BA31" w14:textId="1D33AD77" w:rsidR="00005163" w:rsidRPr="004650F2" w:rsidRDefault="00005163" w:rsidP="00680236">
      <w:pPr>
        <w:pStyle w:val="HTMLPreformatted"/>
        <w:shd w:val="clear" w:color="auto" w:fill="FFFFFF"/>
        <w:jc w:val="both"/>
        <w:textAlignment w:val="baseline"/>
        <w:rPr>
          <w:rFonts w:ascii="Times New Roman" w:hAnsi="Times New Roman" w:cs="Times New Roman"/>
          <w:sz w:val="24"/>
          <w:szCs w:val="24"/>
        </w:rPr>
      </w:pPr>
    </w:p>
    <w:p w14:paraId="62926287" w14:textId="4E865DAF" w:rsidR="00005163" w:rsidRPr="00BC6A85" w:rsidRDefault="00BC6A85" w:rsidP="00680236">
      <w:pPr>
        <w:pStyle w:val="HTMLPreformatted"/>
        <w:shd w:val="clear" w:color="auto" w:fill="FFFFFF"/>
        <w:jc w:val="both"/>
        <w:textAlignment w:val="baseline"/>
        <w:rPr>
          <w:rFonts w:ascii="Times New Roman" w:hAnsi="Times New Roman" w:cs="Times New Roman"/>
          <w:b/>
          <w:sz w:val="24"/>
          <w:szCs w:val="24"/>
        </w:rPr>
      </w:pPr>
      <w:r w:rsidRPr="00BC6A85">
        <w:rPr>
          <w:rFonts w:ascii="Times New Roman" w:hAnsi="Times New Roman" w:cs="Times New Roman"/>
          <w:b/>
          <w:sz w:val="24"/>
          <w:szCs w:val="24"/>
        </w:rPr>
        <w:lastRenderedPageBreak/>
        <w:t xml:space="preserve">Figure </w:t>
      </w:r>
      <w:r w:rsidR="00B279BD">
        <w:rPr>
          <w:rFonts w:ascii="Times New Roman" w:hAnsi="Times New Roman" w:cs="Times New Roman"/>
          <w:b/>
          <w:sz w:val="24"/>
          <w:szCs w:val="24"/>
        </w:rPr>
        <w:t>20</w:t>
      </w:r>
      <w:r>
        <w:rPr>
          <w:rFonts w:ascii="Times New Roman" w:hAnsi="Times New Roman" w:cs="Times New Roman"/>
          <w:b/>
          <w:sz w:val="24"/>
          <w:szCs w:val="24"/>
        </w:rPr>
        <w:t xml:space="preserve"> The relationship between length of stay in hospital and treatment method</w:t>
      </w:r>
    </w:p>
    <w:p w14:paraId="15463A34" w14:textId="29373A50" w:rsidR="001A552D" w:rsidRDefault="001A552D" w:rsidP="00B279BD">
      <w:pPr>
        <w:pStyle w:val="HTMLPreformatted"/>
        <w:shd w:val="clear" w:color="auto" w:fill="FFFFFF"/>
        <w:jc w:val="center"/>
        <w:textAlignment w:val="baseline"/>
        <w:rPr>
          <w:rFonts w:ascii="Times New Roman" w:hAnsi="Times New Roman" w:cs="Times New Roman"/>
          <w:sz w:val="24"/>
          <w:szCs w:val="24"/>
        </w:rPr>
      </w:pPr>
      <w:r w:rsidRPr="004650F2">
        <w:rPr>
          <w:rFonts w:ascii="Times New Roman" w:hAnsi="Times New Roman" w:cs="Times New Roman"/>
          <w:noProof/>
          <w:sz w:val="24"/>
          <w:szCs w:val="24"/>
        </w:rPr>
        <w:drawing>
          <wp:inline distT="0" distB="0" distL="0" distR="0" wp14:anchorId="476D4833" wp14:editId="21EA5DEF">
            <wp:extent cx="4976495" cy="2606040"/>
            <wp:effectExtent l="0" t="0" r="0" b="3810"/>
            <wp:docPr id="14" name="Picture 14" descr="C:\Users\Naixin\AppData\Local\Temp\156943623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aixin\AppData\Local\Temp\1569436237(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76495" cy="2606040"/>
                    </a:xfrm>
                    <a:prstGeom prst="rect">
                      <a:avLst/>
                    </a:prstGeom>
                    <a:noFill/>
                    <a:ln>
                      <a:noFill/>
                    </a:ln>
                  </pic:spPr>
                </pic:pic>
              </a:graphicData>
            </a:graphic>
          </wp:inline>
        </w:drawing>
      </w:r>
    </w:p>
    <w:p w14:paraId="46C4D738" w14:textId="6BF0FA39" w:rsidR="00BC6A85" w:rsidRPr="004650F2" w:rsidRDefault="00BC6A85" w:rsidP="00680236">
      <w:pPr>
        <w:pStyle w:val="HTMLPreformatted"/>
        <w:shd w:val="clear" w:color="auto" w:fill="FFFFFF"/>
        <w:jc w:val="both"/>
        <w:textAlignment w:val="baseline"/>
        <w:rPr>
          <w:rFonts w:ascii="Times New Roman" w:hAnsi="Times New Roman" w:cs="Times New Roman"/>
          <w:sz w:val="24"/>
          <w:szCs w:val="24"/>
        </w:rPr>
      </w:pPr>
      <w:r>
        <w:rPr>
          <w:rFonts w:ascii="Times New Roman" w:hAnsi="Times New Roman" w:cs="Times New Roman"/>
          <w:sz w:val="24"/>
          <w:szCs w:val="24"/>
        </w:rPr>
        <w:t>Figure</w:t>
      </w:r>
      <w:r w:rsidR="00B279BD">
        <w:rPr>
          <w:rFonts w:ascii="Times New Roman" w:hAnsi="Times New Roman" w:cs="Times New Roman"/>
          <w:sz w:val="24"/>
          <w:szCs w:val="24"/>
        </w:rPr>
        <w:t xml:space="preserve"> 20</w:t>
      </w:r>
      <w:r>
        <w:rPr>
          <w:rFonts w:ascii="Times New Roman" w:hAnsi="Times New Roman" w:cs="Times New Roman"/>
          <w:sz w:val="24"/>
          <w:szCs w:val="24"/>
        </w:rPr>
        <w:t xml:space="preserve"> indicates </w:t>
      </w:r>
      <w:r w:rsidR="00C24352">
        <w:rPr>
          <w:rFonts w:ascii="Times New Roman" w:hAnsi="Times New Roman" w:cs="Times New Roman"/>
          <w:sz w:val="24"/>
          <w:szCs w:val="24"/>
        </w:rPr>
        <w:t xml:space="preserve">the </w:t>
      </w:r>
      <w:r>
        <w:rPr>
          <w:rFonts w:ascii="Times New Roman" w:hAnsi="Times New Roman" w:cs="Times New Roman"/>
          <w:sz w:val="24"/>
          <w:szCs w:val="24"/>
        </w:rPr>
        <w:t xml:space="preserve">most of the patients are treated as </w:t>
      </w:r>
      <w:r w:rsidR="00C24352">
        <w:rPr>
          <w:rFonts w:ascii="Times New Roman" w:hAnsi="Times New Roman" w:cs="Times New Roman"/>
          <w:sz w:val="24"/>
          <w:szCs w:val="24"/>
        </w:rPr>
        <w:t xml:space="preserve">the </w:t>
      </w:r>
      <w:r>
        <w:rPr>
          <w:rFonts w:ascii="Times New Roman" w:hAnsi="Times New Roman" w:cs="Times New Roman"/>
          <w:sz w:val="24"/>
          <w:szCs w:val="24"/>
        </w:rPr>
        <w:t>surgica</w:t>
      </w:r>
      <w:r w:rsidR="00C24352">
        <w:rPr>
          <w:rFonts w:ascii="Times New Roman" w:hAnsi="Times New Roman" w:cs="Times New Roman"/>
          <w:sz w:val="24"/>
          <w:szCs w:val="24"/>
        </w:rPr>
        <w:t>l method</w:t>
      </w:r>
      <w:r>
        <w:rPr>
          <w:rFonts w:ascii="Times New Roman" w:hAnsi="Times New Roman" w:cs="Times New Roman"/>
          <w:sz w:val="24"/>
          <w:szCs w:val="24"/>
        </w:rPr>
        <w:t xml:space="preserve">. For patients treated as </w:t>
      </w:r>
      <w:r w:rsidR="00C24352">
        <w:rPr>
          <w:rFonts w:ascii="Times New Roman" w:hAnsi="Times New Roman" w:cs="Times New Roman"/>
          <w:sz w:val="24"/>
          <w:szCs w:val="24"/>
        </w:rPr>
        <w:t xml:space="preserve">the </w:t>
      </w:r>
      <w:r>
        <w:rPr>
          <w:rFonts w:ascii="Times New Roman" w:hAnsi="Times New Roman" w:cs="Times New Roman"/>
          <w:sz w:val="24"/>
          <w:szCs w:val="24"/>
        </w:rPr>
        <w:t xml:space="preserve">medical method, there is no statistical difference in the length of stay in hospital among different payment method. </w:t>
      </w:r>
      <w:r w:rsidR="00C24352">
        <w:rPr>
          <w:rFonts w:ascii="Times New Roman" w:hAnsi="Times New Roman" w:cs="Times New Roman"/>
          <w:sz w:val="24"/>
          <w:szCs w:val="24"/>
        </w:rPr>
        <w:t>However,</w:t>
      </w:r>
      <w:r>
        <w:rPr>
          <w:rFonts w:ascii="Times New Roman" w:hAnsi="Times New Roman" w:cs="Times New Roman"/>
          <w:sz w:val="24"/>
          <w:szCs w:val="24"/>
        </w:rPr>
        <w:t xml:space="preserve"> for patients treated as </w:t>
      </w:r>
      <w:r w:rsidR="00C24352">
        <w:rPr>
          <w:rFonts w:ascii="Times New Roman" w:hAnsi="Times New Roman" w:cs="Times New Roman"/>
          <w:sz w:val="24"/>
          <w:szCs w:val="24"/>
        </w:rPr>
        <w:t xml:space="preserve">the </w:t>
      </w:r>
      <w:r>
        <w:rPr>
          <w:rFonts w:ascii="Times New Roman" w:hAnsi="Times New Roman" w:cs="Times New Roman"/>
          <w:sz w:val="24"/>
          <w:szCs w:val="24"/>
        </w:rPr>
        <w:t xml:space="preserve">surgical method, most of them paid </w:t>
      </w:r>
      <w:r w:rsidR="00C8355C">
        <w:rPr>
          <w:rFonts w:ascii="Times New Roman" w:hAnsi="Times New Roman" w:cs="Times New Roman"/>
          <w:sz w:val="24"/>
          <w:szCs w:val="24"/>
        </w:rPr>
        <w:t>by</w:t>
      </w:r>
      <w:r>
        <w:rPr>
          <w:rFonts w:ascii="Times New Roman" w:hAnsi="Times New Roman" w:cs="Times New Roman"/>
          <w:sz w:val="24"/>
          <w:szCs w:val="24"/>
        </w:rPr>
        <w:t xml:space="preserve"> public fund insurance.</w:t>
      </w:r>
    </w:p>
    <w:p w14:paraId="2689DF8D" w14:textId="77777777" w:rsidR="00C8355C" w:rsidRDefault="00C8355C" w:rsidP="00680236">
      <w:pPr>
        <w:pStyle w:val="HTMLPreformatted"/>
        <w:shd w:val="clear" w:color="auto" w:fill="FFFFFF"/>
        <w:jc w:val="both"/>
        <w:textAlignment w:val="baseline"/>
        <w:rPr>
          <w:rFonts w:ascii="Times New Roman" w:hAnsi="Times New Roman" w:cs="Times New Roman"/>
          <w:b/>
          <w:sz w:val="24"/>
          <w:szCs w:val="24"/>
        </w:rPr>
      </w:pPr>
    </w:p>
    <w:p w14:paraId="2BDCA45B" w14:textId="02BDF456" w:rsidR="001A552D" w:rsidRPr="004650F2" w:rsidRDefault="00C8355C" w:rsidP="00680236">
      <w:pPr>
        <w:pStyle w:val="HTMLPreformatted"/>
        <w:shd w:val="clear" w:color="auto" w:fill="FFFFFF"/>
        <w:jc w:val="both"/>
        <w:textAlignment w:val="baseline"/>
        <w:rPr>
          <w:rFonts w:ascii="Times New Roman" w:hAnsi="Times New Roman" w:cs="Times New Roman"/>
          <w:sz w:val="24"/>
          <w:szCs w:val="24"/>
        </w:rPr>
      </w:pPr>
      <w:r w:rsidRPr="00BC6A85">
        <w:rPr>
          <w:rFonts w:ascii="Times New Roman" w:hAnsi="Times New Roman" w:cs="Times New Roman"/>
          <w:b/>
          <w:sz w:val="24"/>
          <w:szCs w:val="24"/>
        </w:rPr>
        <w:t xml:space="preserve">Figure </w:t>
      </w:r>
      <w:proofErr w:type="gramStart"/>
      <w:r w:rsidR="00B279BD">
        <w:rPr>
          <w:rFonts w:ascii="Times New Roman" w:hAnsi="Times New Roman" w:cs="Times New Roman"/>
          <w:b/>
          <w:sz w:val="24"/>
          <w:szCs w:val="24"/>
        </w:rPr>
        <w:t>21</w:t>
      </w:r>
      <w:r>
        <w:rPr>
          <w:rFonts w:ascii="Times New Roman" w:hAnsi="Times New Roman" w:cs="Times New Roman"/>
          <w:b/>
          <w:sz w:val="24"/>
          <w:szCs w:val="24"/>
        </w:rPr>
        <w:t xml:space="preserve">  The</w:t>
      </w:r>
      <w:proofErr w:type="gramEnd"/>
      <w:r>
        <w:rPr>
          <w:rFonts w:ascii="Times New Roman" w:hAnsi="Times New Roman" w:cs="Times New Roman"/>
          <w:b/>
          <w:sz w:val="24"/>
          <w:szCs w:val="24"/>
        </w:rPr>
        <w:t xml:space="preserve"> relationship  between total charges and length of stay in hospital</w:t>
      </w:r>
    </w:p>
    <w:p w14:paraId="618B8E9F" w14:textId="4DEF7E51" w:rsidR="002704F9" w:rsidRDefault="002704F9" w:rsidP="00680236">
      <w:pPr>
        <w:pStyle w:val="HTMLPreformatted"/>
        <w:shd w:val="clear" w:color="auto" w:fill="FFFFFF"/>
        <w:jc w:val="both"/>
        <w:textAlignment w:val="baseline"/>
        <w:rPr>
          <w:rFonts w:ascii="Times New Roman" w:hAnsi="Times New Roman" w:cs="Times New Roman"/>
          <w:sz w:val="24"/>
          <w:szCs w:val="24"/>
        </w:rPr>
      </w:pPr>
      <w:r w:rsidRPr="004650F2">
        <w:rPr>
          <w:rFonts w:ascii="Times New Roman" w:hAnsi="Times New Roman" w:cs="Times New Roman"/>
          <w:noProof/>
          <w:sz w:val="24"/>
          <w:szCs w:val="24"/>
        </w:rPr>
        <w:drawing>
          <wp:inline distT="0" distB="0" distL="0" distR="0" wp14:anchorId="77CDCBE1" wp14:editId="2D136A81">
            <wp:extent cx="4615815" cy="3483610"/>
            <wp:effectExtent l="0" t="0" r="0" b="2540"/>
            <wp:docPr id="26" name="Picture 26" descr="C:\Users\Naixin\AppData\Local\Temp\15694365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Naixin\AppData\Local\Temp\1569436521(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15815" cy="3483610"/>
                    </a:xfrm>
                    <a:prstGeom prst="rect">
                      <a:avLst/>
                    </a:prstGeom>
                    <a:noFill/>
                    <a:ln>
                      <a:noFill/>
                    </a:ln>
                  </pic:spPr>
                </pic:pic>
              </a:graphicData>
            </a:graphic>
          </wp:inline>
        </w:drawing>
      </w:r>
    </w:p>
    <w:p w14:paraId="7A090392" w14:textId="77777777" w:rsidR="00B279BD" w:rsidRDefault="00B279BD" w:rsidP="00680236">
      <w:pPr>
        <w:pStyle w:val="HTMLPreformatted"/>
        <w:shd w:val="clear" w:color="auto" w:fill="FFFFFF"/>
        <w:jc w:val="both"/>
        <w:textAlignment w:val="baseline"/>
        <w:rPr>
          <w:rFonts w:ascii="Times New Roman" w:hAnsi="Times New Roman" w:cs="Times New Roman"/>
          <w:b/>
          <w:sz w:val="24"/>
          <w:szCs w:val="24"/>
        </w:rPr>
      </w:pPr>
    </w:p>
    <w:p w14:paraId="5869C02B" w14:textId="77777777" w:rsidR="00B279BD" w:rsidRDefault="00B279BD" w:rsidP="00680236">
      <w:pPr>
        <w:pStyle w:val="HTMLPreformatted"/>
        <w:shd w:val="clear" w:color="auto" w:fill="FFFFFF"/>
        <w:jc w:val="both"/>
        <w:textAlignment w:val="baseline"/>
        <w:rPr>
          <w:rFonts w:ascii="Times New Roman" w:hAnsi="Times New Roman" w:cs="Times New Roman"/>
          <w:b/>
          <w:sz w:val="24"/>
          <w:szCs w:val="24"/>
        </w:rPr>
      </w:pPr>
    </w:p>
    <w:p w14:paraId="0C581C0D" w14:textId="77777777" w:rsidR="00B279BD" w:rsidRDefault="00B279BD" w:rsidP="00680236">
      <w:pPr>
        <w:pStyle w:val="HTMLPreformatted"/>
        <w:shd w:val="clear" w:color="auto" w:fill="FFFFFF"/>
        <w:jc w:val="both"/>
        <w:textAlignment w:val="baseline"/>
        <w:rPr>
          <w:rFonts w:ascii="Times New Roman" w:hAnsi="Times New Roman" w:cs="Times New Roman"/>
          <w:b/>
          <w:sz w:val="24"/>
          <w:szCs w:val="24"/>
        </w:rPr>
      </w:pPr>
    </w:p>
    <w:p w14:paraId="28E2E7ED" w14:textId="6BFE0D7B" w:rsidR="002704F9" w:rsidRPr="004650F2" w:rsidRDefault="002704F9" w:rsidP="00680236">
      <w:pPr>
        <w:pStyle w:val="HTMLPreformatted"/>
        <w:shd w:val="clear" w:color="auto" w:fill="FFFFFF"/>
        <w:jc w:val="both"/>
        <w:textAlignment w:val="baseline"/>
        <w:rPr>
          <w:rFonts w:ascii="Times New Roman" w:hAnsi="Times New Roman" w:cs="Times New Roman"/>
          <w:sz w:val="24"/>
          <w:szCs w:val="24"/>
        </w:rPr>
      </w:pPr>
      <w:r w:rsidRPr="00BC6A85">
        <w:rPr>
          <w:rFonts w:ascii="Times New Roman" w:hAnsi="Times New Roman" w:cs="Times New Roman"/>
          <w:b/>
          <w:sz w:val="24"/>
          <w:szCs w:val="24"/>
        </w:rPr>
        <w:t xml:space="preserve">Figure </w:t>
      </w:r>
      <w:proofErr w:type="gramStart"/>
      <w:r>
        <w:rPr>
          <w:rFonts w:ascii="Times New Roman" w:hAnsi="Times New Roman" w:cs="Times New Roman"/>
          <w:b/>
          <w:sz w:val="24"/>
          <w:szCs w:val="24"/>
        </w:rPr>
        <w:t>2</w:t>
      </w:r>
      <w:r w:rsidR="00B279BD">
        <w:rPr>
          <w:rFonts w:ascii="Times New Roman" w:hAnsi="Times New Roman" w:cs="Times New Roman"/>
          <w:b/>
          <w:sz w:val="24"/>
          <w:szCs w:val="24"/>
        </w:rPr>
        <w:t>2</w:t>
      </w:r>
      <w:r>
        <w:rPr>
          <w:rFonts w:ascii="Times New Roman" w:hAnsi="Times New Roman" w:cs="Times New Roman"/>
          <w:b/>
          <w:sz w:val="24"/>
          <w:szCs w:val="24"/>
        </w:rPr>
        <w:t xml:space="preserve">  The</w:t>
      </w:r>
      <w:proofErr w:type="gramEnd"/>
      <w:r>
        <w:rPr>
          <w:rFonts w:ascii="Times New Roman" w:hAnsi="Times New Roman" w:cs="Times New Roman"/>
          <w:b/>
          <w:sz w:val="24"/>
          <w:szCs w:val="24"/>
        </w:rPr>
        <w:t xml:space="preserve"> relationship  between total charges and length of stay in hospital based on different payment method</w:t>
      </w:r>
    </w:p>
    <w:p w14:paraId="4804D537" w14:textId="77777777" w:rsidR="002704F9" w:rsidRDefault="002704F9" w:rsidP="00680236">
      <w:pPr>
        <w:pStyle w:val="HTMLPreformatted"/>
        <w:shd w:val="clear" w:color="auto" w:fill="FFFFFF"/>
        <w:jc w:val="both"/>
        <w:textAlignment w:val="baseline"/>
        <w:rPr>
          <w:rFonts w:ascii="Times New Roman" w:hAnsi="Times New Roman" w:cs="Times New Roman"/>
          <w:sz w:val="24"/>
          <w:szCs w:val="24"/>
        </w:rPr>
      </w:pPr>
    </w:p>
    <w:p w14:paraId="5D34C54C" w14:textId="3D6CA25F" w:rsidR="002704F9" w:rsidRDefault="002704F9" w:rsidP="00680236">
      <w:pPr>
        <w:pStyle w:val="HTMLPreformatted"/>
        <w:shd w:val="clear" w:color="auto" w:fill="FFFFFF"/>
        <w:jc w:val="both"/>
        <w:textAlignment w:val="baseline"/>
        <w:rPr>
          <w:rFonts w:ascii="Times New Roman" w:hAnsi="Times New Roman" w:cs="Times New Roman"/>
          <w:sz w:val="24"/>
          <w:szCs w:val="24"/>
        </w:rPr>
      </w:pPr>
      <w:r w:rsidRPr="004650F2">
        <w:rPr>
          <w:rFonts w:ascii="Times New Roman" w:hAnsi="Times New Roman" w:cs="Times New Roman"/>
          <w:noProof/>
          <w:sz w:val="24"/>
          <w:szCs w:val="24"/>
        </w:rPr>
        <w:drawing>
          <wp:inline distT="0" distB="0" distL="0" distR="0" wp14:anchorId="0B9DF7B2" wp14:editId="59CC3056">
            <wp:extent cx="5486400" cy="1837055"/>
            <wp:effectExtent l="0" t="0" r="0" b="0"/>
            <wp:docPr id="25" name="Picture 25" descr="C:\Users\Naixin\AppData\Local\Temp\156943650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Naixin\AppData\Local\Temp\1569436508(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86400" cy="1837055"/>
                    </a:xfrm>
                    <a:prstGeom prst="rect">
                      <a:avLst/>
                    </a:prstGeom>
                    <a:noFill/>
                    <a:ln>
                      <a:noFill/>
                    </a:ln>
                  </pic:spPr>
                </pic:pic>
              </a:graphicData>
            </a:graphic>
          </wp:inline>
        </w:drawing>
      </w:r>
    </w:p>
    <w:p w14:paraId="2192149C" w14:textId="2FC83B21" w:rsidR="002704F9" w:rsidRDefault="002704F9" w:rsidP="00680236">
      <w:pPr>
        <w:pStyle w:val="HTMLPreformatted"/>
        <w:shd w:val="clear" w:color="auto" w:fill="FFFFFF"/>
        <w:jc w:val="both"/>
        <w:textAlignment w:val="baseline"/>
        <w:rPr>
          <w:rFonts w:ascii="Times New Roman" w:hAnsi="Times New Roman" w:cs="Times New Roman"/>
          <w:sz w:val="24"/>
          <w:szCs w:val="24"/>
        </w:rPr>
      </w:pPr>
      <w:r>
        <w:rPr>
          <w:rFonts w:ascii="Times New Roman" w:hAnsi="Times New Roman" w:cs="Times New Roman"/>
          <w:sz w:val="24"/>
          <w:szCs w:val="24"/>
        </w:rPr>
        <w:t>Figure</w:t>
      </w:r>
      <w:r w:rsidR="00B279BD">
        <w:rPr>
          <w:rFonts w:ascii="Times New Roman" w:hAnsi="Times New Roman" w:cs="Times New Roman"/>
          <w:sz w:val="24"/>
          <w:szCs w:val="24"/>
        </w:rPr>
        <w:t>21</w:t>
      </w:r>
      <w:r>
        <w:rPr>
          <w:rFonts w:ascii="Times New Roman" w:hAnsi="Times New Roman" w:cs="Times New Roman"/>
          <w:sz w:val="24"/>
          <w:szCs w:val="24"/>
        </w:rPr>
        <w:t xml:space="preserve"> indicates</w:t>
      </w:r>
      <w:r w:rsidR="00C24352">
        <w:rPr>
          <w:rFonts w:ascii="Times New Roman" w:hAnsi="Times New Roman" w:cs="Times New Roman"/>
          <w:sz w:val="24"/>
          <w:szCs w:val="24"/>
        </w:rPr>
        <w:t xml:space="preserve"> that</w:t>
      </w:r>
      <w:r>
        <w:rPr>
          <w:rFonts w:ascii="Times New Roman" w:hAnsi="Times New Roman" w:cs="Times New Roman"/>
          <w:sz w:val="24"/>
          <w:szCs w:val="24"/>
        </w:rPr>
        <w:t xml:space="preserve"> the positive relationship between </w:t>
      </w:r>
      <w:r w:rsidRPr="002704F9">
        <w:rPr>
          <w:rFonts w:ascii="Times New Roman" w:hAnsi="Times New Roman" w:cs="Times New Roman"/>
          <w:sz w:val="24"/>
          <w:szCs w:val="24"/>
        </w:rPr>
        <w:t xml:space="preserve">total charges and length of stay in </w:t>
      </w:r>
      <w:r w:rsidR="00C24352">
        <w:rPr>
          <w:rFonts w:ascii="Times New Roman" w:hAnsi="Times New Roman" w:cs="Times New Roman"/>
          <w:sz w:val="24"/>
          <w:szCs w:val="24"/>
        </w:rPr>
        <w:t xml:space="preserve">the </w:t>
      </w:r>
      <w:r w:rsidRPr="002704F9">
        <w:rPr>
          <w:rFonts w:ascii="Times New Roman" w:hAnsi="Times New Roman" w:cs="Times New Roman"/>
          <w:sz w:val="24"/>
          <w:szCs w:val="24"/>
        </w:rPr>
        <w:t>hospital</w:t>
      </w:r>
      <w:r>
        <w:rPr>
          <w:rFonts w:ascii="Times New Roman" w:hAnsi="Times New Roman" w:cs="Times New Roman"/>
          <w:sz w:val="24"/>
          <w:szCs w:val="24"/>
        </w:rPr>
        <w:t xml:space="preserve">, patients who stay longer in </w:t>
      </w:r>
      <w:r w:rsidR="00C24352">
        <w:rPr>
          <w:rFonts w:ascii="Times New Roman" w:hAnsi="Times New Roman" w:cs="Times New Roman"/>
          <w:sz w:val="24"/>
          <w:szCs w:val="24"/>
        </w:rPr>
        <w:t xml:space="preserve">the </w:t>
      </w:r>
      <w:r>
        <w:rPr>
          <w:rFonts w:ascii="Times New Roman" w:hAnsi="Times New Roman" w:cs="Times New Roman"/>
          <w:sz w:val="24"/>
          <w:szCs w:val="24"/>
        </w:rPr>
        <w:t>hospital tends to charge much.</w:t>
      </w:r>
      <w:r w:rsidR="00C24352">
        <w:rPr>
          <w:rFonts w:ascii="Times New Roman" w:hAnsi="Times New Roman" w:cs="Times New Roman"/>
          <w:sz w:val="24"/>
          <w:szCs w:val="24"/>
        </w:rPr>
        <w:t xml:space="preserve"> </w:t>
      </w:r>
      <w:r>
        <w:rPr>
          <w:rFonts w:ascii="Times New Roman" w:hAnsi="Times New Roman" w:cs="Times New Roman"/>
          <w:sz w:val="24"/>
          <w:szCs w:val="24"/>
        </w:rPr>
        <w:t>Figure 2</w:t>
      </w:r>
      <w:r w:rsidR="00B279BD">
        <w:rPr>
          <w:rFonts w:ascii="Times New Roman" w:hAnsi="Times New Roman" w:cs="Times New Roman"/>
          <w:sz w:val="24"/>
          <w:szCs w:val="24"/>
        </w:rPr>
        <w:t xml:space="preserve">2 </w:t>
      </w:r>
      <w:r>
        <w:rPr>
          <w:rFonts w:ascii="Times New Roman" w:hAnsi="Times New Roman" w:cs="Times New Roman"/>
          <w:sz w:val="24"/>
          <w:szCs w:val="24"/>
        </w:rPr>
        <w:t>shows</w:t>
      </w:r>
      <w:r w:rsidR="00807434">
        <w:rPr>
          <w:rFonts w:ascii="Times New Roman" w:hAnsi="Times New Roman" w:cs="Times New Roman"/>
          <w:sz w:val="24"/>
          <w:szCs w:val="24"/>
        </w:rPr>
        <w:t xml:space="preserve"> that</w:t>
      </w:r>
      <w:r>
        <w:rPr>
          <w:rFonts w:ascii="Times New Roman" w:hAnsi="Times New Roman" w:cs="Times New Roman"/>
          <w:sz w:val="24"/>
          <w:szCs w:val="24"/>
        </w:rPr>
        <w:t xml:space="preserve"> there is no significant difference among each payment method.</w:t>
      </w:r>
    </w:p>
    <w:p w14:paraId="3221330E" w14:textId="77777777" w:rsidR="002704F9" w:rsidRDefault="002704F9" w:rsidP="00680236">
      <w:pPr>
        <w:pStyle w:val="HTMLPreformatted"/>
        <w:shd w:val="clear" w:color="auto" w:fill="FFFFFF"/>
        <w:jc w:val="both"/>
        <w:textAlignment w:val="baseline"/>
        <w:rPr>
          <w:rFonts w:ascii="Times New Roman" w:hAnsi="Times New Roman" w:cs="Times New Roman"/>
          <w:sz w:val="24"/>
          <w:szCs w:val="24"/>
        </w:rPr>
      </w:pPr>
    </w:p>
    <w:p w14:paraId="5447DFC7" w14:textId="6EE16756" w:rsidR="002704F9" w:rsidRPr="004650F2" w:rsidRDefault="002704F9" w:rsidP="00680236">
      <w:pPr>
        <w:pStyle w:val="HTMLPreformatted"/>
        <w:shd w:val="clear" w:color="auto" w:fill="FFFFFF"/>
        <w:jc w:val="both"/>
        <w:textAlignment w:val="baseline"/>
        <w:rPr>
          <w:rFonts w:ascii="Times New Roman" w:hAnsi="Times New Roman" w:cs="Times New Roman"/>
          <w:sz w:val="24"/>
          <w:szCs w:val="24"/>
        </w:rPr>
      </w:pPr>
      <w:r w:rsidRPr="00BC6A85">
        <w:rPr>
          <w:rFonts w:ascii="Times New Roman" w:hAnsi="Times New Roman" w:cs="Times New Roman"/>
          <w:b/>
          <w:sz w:val="24"/>
          <w:szCs w:val="24"/>
        </w:rPr>
        <w:t xml:space="preserve">Figure </w:t>
      </w:r>
      <w:proofErr w:type="gramStart"/>
      <w:r>
        <w:rPr>
          <w:rFonts w:ascii="Times New Roman" w:hAnsi="Times New Roman" w:cs="Times New Roman"/>
          <w:b/>
          <w:sz w:val="24"/>
          <w:szCs w:val="24"/>
        </w:rPr>
        <w:t>2</w:t>
      </w:r>
      <w:r w:rsidR="00B279BD">
        <w:rPr>
          <w:rFonts w:ascii="Times New Roman" w:hAnsi="Times New Roman" w:cs="Times New Roman"/>
          <w:b/>
          <w:sz w:val="24"/>
          <w:szCs w:val="24"/>
        </w:rPr>
        <w:t>3</w:t>
      </w:r>
      <w:r>
        <w:rPr>
          <w:rFonts w:ascii="Times New Roman" w:hAnsi="Times New Roman" w:cs="Times New Roman"/>
          <w:b/>
          <w:sz w:val="24"/>
          <w:szCs w:val="24"/>
        </w:rPr>
        <w:t xml:space="preserve">  The</w:t>
      </w:r>
      <w:proofErr w:type="gramEnd"/>
      <w:r>
        <w:rPr>
          <w:rFonts w:ascii="Times New Roman" w:hAnsi="Times New Roman" w:cs="Times New Roman"/>
          <w:b/>
          <w:sz w:val="24"/>
          <w:szCs w:val="24"/>
        </w:rPr>
        <w:t xml:space="preserve"> relationship  between payment and length of stay based on gender</w:t>
      </w:r>
    </w:p>
    <w:p w14:paraId="15268567" w14:textId="233B9564" w:rsidR="001A552D" w:rsidRPr="004650F2" w:rsidRDefault="001A552D" w:rsidP="00680236">
      <w:pPr>
        <w:pStyle w:val="HTMLPreformatted"/>
        <w:shd w:val="clear" w:color="auto" w:fill="FFFFFF"/>
        <w:jc w:val="both"/>
        <w:textAlignment w:val="baseline"/>
        <w:rPr>
          <w:rFonts w:ascii="Times New Roman" w:hAnsi="Times New Roman" w:cs="Times New Roman"/>
          <w:sz w:val="24"/>
          <w:szCs w:val="24"/>
        </w:rPr>
      </w:pPr>
    </w:p>
    <w:p w14:paraId="1A666826" w14:textId="6B18D53D" w:rsidR="001A552D" w:rsidRDefault="001A552D" w:rsidP="00680236">
      <w:pPr>
        <w:pStyle w:val="HTMLPreformatted"/>
        <w:shd w:val="clear" w:color="auto" w:fill="FFFFFF"/>
        <w:jc w:val="both"/>
        <w:textAlignment w:val="baseline"/>
        <w:rPr>
          <w:rFonts w:ascii="Times New Roman" w:hAnsi="Times New Roman" w:cs="Times New Roman"/>
          <w:sz w:val="24"/>
          <w:szCs w:val="24"/>
        </w:rPr>
      </w:pPr>
      <w:r w:rsidRPr="004650F2">
        <w:rPr>
          <w:rFonts w:ascii="Times New Roman" w:hAnsi="Times New Roman" w:cs="Times New Roman"/>
          <w:noProof/>
          <w:sz w:val="24"/>
          <w:szCs w:val="24"/>
        </w:rPr>
        <w:drawing>
          <wp:inline distT="0" distB="0" distL="0" distR="0" wp14:anchorId="05CFF448" wp14:editId="32BE4761">
            <wp:extent cx="5486400" cy="1960880"/>
            <wp:effectExtent l="0" t="0" r="0" b="1270"/>
            <wp:docPr id="19" name="Picture 19" descr="C:\Users\Naixin\AppData\Local\Temp\15694363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Naixin\AppData\Local\Temp\1569436321(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1960880"/>
                    </a:xfrm>
                    <a:prstGeom prst="rect">
                      <a:avLst/>
                    </a:prstGeom>
                    <a:noFill/>
                    <a:ln>
                      <a:noFill/>
                    </a:ln>
                  </pic:spPr>
                </pic:pic>
              </a:graphicData>
            </a:graphic>
          </wp:inline>
        </w:drawing>
      </w:r>
    </w:p>
    <w:p w14:paraId="32B962BF" w14:textId="190EC1B0" w:rsidR="002704F9" w:rsidRPr="004650F2" w:rsidRDefault="002704F9" w:rsidP="00680236">
      <w:pPr>
        <w:pStyle w:val="HTMLPreformatted"/>
        <w:shd w:val="clear" w:color="auto" w:fill="FFFFFF"/>
        <w:jc w:val="both"/>
        <w:textAlignment w:val="baseline"/>
        <w:rPr>
          <w:rFonts w:ascii="Times New Roman" w:hAnsi="Times New Roman" w:cs="Times New Roman"/>
          <w:sz w:val="24"/>
          <w:szCs w:val="24"/>
        </w:rPr>
      </w:pPr>
      <w:r>
        <w:rPr>
          <w:rFonts w:ascii="Times New Roman" w:hAnsi="Times New Roman" w:cs="Times New Roman"/>
          <w:sz w:val="24"/>
          <w:szCs w:val="24"/>
        </w:rPr>
        <w:t>Figure2</w:t>
      </w:r>
      <w:r w:rsidR="00B279BD">
        <w:rPr>
          <w:rFonts w:ascii="Times New Roman" w:hAnsi="Times New Roman" w:cs="Times New Roman"/>
          <w:sz w:val="24"/>
          <w:szCs w:val="24"/>
        </w:rPr>
        <w:t>3</w:t>
      </w:r>
      <w:r>
        <w:rPr>
          <w:rFonts w:ascii="Times New Roman" w:hAnsi="Times New Roman" w:cs="Times New Roman"/>
          <w:sz w:val="24"/>
          <w:szCs w:val="24"/>
        </w:rPr>
        <w:t xml:space="preserve"> indicates there is no evidence shows male and female has a difference in the length of stay in hospital.</w:t>
      </w:r>
    </w:p>
    <w:p w14:paraId="7AB25ABD" w14:textId="001BFA25" w:rsidR="00005163" w:rsidRPr="004650F2" w:rsidRDefault="00005163" w:rsidP="00680236">
      <w:pPr>
        <w:pStyle w:val="HTMLPreformatted"/>
        <w:shd w:val="clear" w:color="auto" w:fill="FFFFFF"/>
        <w:jc w:val="both"/>
        <w:textAlignment w:val="baseline"/>
        <w:rPr>
          <w:rFonts w:ascii="Times New Roman" w:hAnsi="Times New Roman" w:cs="Times New Roman"/>
          <w:sz w:val="24"/>
          <w:szCs w:val="24"/>
        </w:rPr>
      </w:pPr>
    </w:p>
    <w:p w14:paraId="142F7303" w14:textId="770884DD" w:rsidR="00005163" w:rsidRPr="004650F2" w:rsidRDefault="00005163" w:rsidP="00680236">
      <w:pPr>
        <w:pStyle w:val="HTMLPreformatted"/>
        <w:shd w:val="clear" w:color="auto" w:fill="FFFFFF"/>
        <w:jc w:val="both"/>
        <w:textAlignment w:val="baseline"/>
        <w:rPr>
          <w:rFonts w:ascii="Times New Roman" w:hAnsi="Times New Roman" w:cs="Times New Roman"/>
          <w:noProof/>
          <w:sz w:val="24"/>
          <w:szCs w:val="24"/>
        </w:rPr>
      </w:pPr>
    </w:p>
    <w:p w14:paraId="1CDE0215" w14:textId="629ACF0E" w:rsidR="00005163" w:rsidRDefault="001A6EAC" w:rsidP="00680236">
      <w:pPr>
        <w:pStyle w:val="HTMLPreformatted"/>
        <w:shd w:val="clear" w:color="auto" w:fill="FFFFFF"/>
        <w:jc w:val="both"/>
        <w:textAlignment w:val="baseline"/>
        <w:rPr>
          <w:ins w:id="16" w:author="Shi, Guanming" w:date="2019-10-01T14:45:00Z"/>
          <w:rFonts w:ascii="Times New Roman" w:hAnsi="Times New Roman" w:cs="Times New Roman"/>
          <w:sz w:val="24"/>
          <w:szCs w:val="24"/>
        </w:rPr>
      </w:pPr>
      <w:ins w:id="17" w:author="Shi, Guanming" w:date="2019-10-01T14:45:00Z">
        <w:r>
          <w:rPr>
            <w:rFonts w:ascii="Times New Roman" w:hAnsi="Times New Roman" w:cs="Times New Roman"/>
            <w:sz w:val="24"/>
            <w:szCs w:val="24"/>
          </w:rPr>
          <w:t>General comments:</w:t>
        </w:r>
      </w:ins>
    </w:p>
    <w:p w14:paraId="7ABDE8D9" w14:textId="77777777" w:rsidR="001A6EAC" w:rsidRDefault="001A6EAC" w:rsidP="00680236">
      <w:pPr>
        <w:pStyle w:val="HTMLPreformatted"/>
        <w:shd w:val="clear" w:color="auto" w:fill="FFFFFF"/>
        <w:jc w:val="both"/>
        <w:textAlignment w:val="baseline"/>
        <w:rPr>
          <w:ins w:id="18" w:author="Shi, Guanming" w:date="2019-10-01T14:45:00Z"/>
          <w:rFonts w:ascii="Times New Roman" w:hAnsi="Times New Roman" w:cs="Times New Roman"/>
          <w:sz w:val="24"/>
          <w:szCs w:val="24"/>
        </w:rPr>
      </w:pPr>
    </w:p>
    <w:p w14:paraId="68064099" w14:textId="62E444D8" w:rsidR="001A6EAC" w:rsidRPr="004650F2" w:rsidRDefault="001A6EAC" w:rsidP="00680236">
      <w:pPr>
        <w:pStyle w:val="HTMLPreformatted"/>
        <w:shd w:val="clear" w:color="auto" w:fill="FFFFFF"/>
        <w:jc w:val="both"/>
        <w:textAlignment w:val="baseline"/>
        <w:rPr>
          <w:rFonts w:ascii="Times New Roman" w:hAnsi="Times New Roman" w:cs="Times New Roman"/>
          <w:sz w:val="24"/>
          <w:szCs w:val="24"/>
        </w:rPr>
      </w:pPr>
      <w:ins w:id="19" w:author="Shi, Guanming" w:date="2019-10-01T14:45:00Z">
        <w:r>
          <w:rPr>
            <w:rFonts w:ascii="Times New Roman" w:hAnsi="Times New Roman" w:cs="Times New Roman"/>
            <w:sz w:val="24"/>
            <w:szCs w:val="24"/>
          </w:rPr>
          <w:t xml:space="preserve">Nice job! You provided a lot of details about your data, and in a </w:t>
        </w:r>
      </w:ins>
      <w:ins w:id="20" w:author="Shi, Guanming" w:date="2019-10-01T14:46:00Z">
        <w:r>
          <w:rPr>
            <w:rFonts w:ascii="Times New Roman" w:hAnsi="Times New Roman" w:cs="Times New Roman"/>
            <w:sz w:val="24"/>
            <w:szCs w:val="24"/>
          </w:rPr>
          <w:t>thoughtful</w:t>
        </w:r>
      </w:ins>
      <w:ins w:id="21" w:author="Shi, Guanming" w:date="2019-10-01T14:45:00Z">
        <w:r>
          <w:rPr>
            <w:rFonts w:ascii="Times New Roman" w:hAnsi="Times New Roman" w:cs="Times New Roman"/>
            <w:sz w:val="24"/>
            <w:szCs w:val="24"/>
          </w:rPr>
          <w:t xml:space="preserve"> </w:t>
        </w:r>
      </w:ins>
      <w:ins w:id="22" w:author="Shi, Guanming" w:date="2019-10-01T14:46:00Z">
        <w:r>
          <w:rPr>
            <w:rFonts w:ascii="Times New Roman" w:hAnsi="Times New Roman" w:cs="Times New Roman"/>
            <w:sz w:val="24"/>
            <w:szCs w:val="24"/>
          </w:rPr>
          <w:t>way. The more you understand your data, the more likely you may generate useful analysis</w:t>
        </w:r>
      </w:ins>
      <w:ins w:id="23" w:author="Shi, Guanming" w:date="2019-10-01T14:47:00Z">
        <w:r>
          <w:rPr>
            <w:rFonts w:ascii="Times New Roman" w:hAnsi="Times New Roman" w:cs="Times New Roman"/>
            <w:sz w:val="24"/>
            <w:szCs w:val="24"/>
          </w:rPr>
          <w:t xml:space="preserve">. It is always a good idea to start with more details, however, at certain point, you need to start trimming down unnecessary details. </w:t>
        </w:r>
      </w:ins>
      <w:ins w:id="24" w:author="Shi, Guanming" w:date="2019-10-01T14:48:00Z">
        <w:r>
          <w:rPr>
            <w:rFonts w:ascii="Times New Roman" w:hAnsi="Times New Roman" w:cs="Times New Roman"/>
            <w:sz w:val="24"/>
            <w:szCs w:val="24"/>
          </w:rPr>
          <w:t>So keep in mind when you move along about what is the main story of your analysis, and prioritize the details to be reported in the final poject.</w:t>
        </w:r>
      </w:ins>
      <w:bookmarkStart w:id="25" w:name="_GoBack"/>
      <w:bookmarkEnd w:id="25"/>
    </w:p>
    <w:p w14:paraId="5DB7E662" w14:textId="30C97D1D" w:rsidR="00005163" w:rsidRPr="004650F2" w:rsidRDefault="00005163" w:rsidP="00680236">
      <w:pPr>
        <w:pStyle w:val="HTMLPreformatted"/>
        <w:shd w:val="clear" w:color="auto" w:fill="FFFFFF"/>
        <w:jc w:val="both"/>
        <w:textAlignment w:val="baseline"/>
        <w:rPr>
          <w:rFonts w:ascii="Times New Roman" w:hAnsi="Times New Roman" w:cs="Times New Roman"/>
          <w:sz w:val="24"/>
          <w:szCs w:val="24"/>
        </w:rPr>
      </w:pPr>
    </w:p>
    <w:p w14:paraId="4A98E4EE" w14:textId="5CE9A2C4" w:rsidR="00005163" w:rsidRPr="004650F2" w:rsidRDefault="00005163" w:rsidP="00680236">
      <w:pPr>
        <w:pStyle w:val="HTMLPreformatted"/>
        <w:shd w:val="clear" w:color="auto" w:fill="FFFFFF"/>
        <w:jc w:val="both"/>
        <w:textAlignment w:val="baseline"/>
        <w:rPr>
          <w:rFonts w:ascii="Times New Roman" w:hAnsi="Times New Roman" w:cs="Times New Roman"/>
          <w:sz w:val="24"/>
          <w:szCs w:val="24"/>
        </w:rPr>
      </w:pPr>
    </w:p>
    <w:p w14:paraId="6F1DE85C" w14:textId="48368BE0" w:rsidR="00005163" w:rsidRPr="004650F2" w:rsidRDefault="00005163" w:rsidP="00680236">
      <w:pPr>
        <w:pStyle w:val="HTMLPreformatted"/>
        <w:shd w:val="clear" w:color="auto" w:fill="FFFFFF"/>
        <w:jc w:val="both"/>
        <w:textAlignment w:val="baseline"/>
        <w:rPr>
          <w:rFonts w:ascii="Times New Roman" w:hAnsi="Times New Roman" w:cs="Times New Roman"/>
          <w:sz w:val="24"/>
          <w:szCs w:val="24"/>
        </w:rPr>
      </w:pPr>
    </w:p>
    <w:p w14:paraId="6FA0E617" w14:textId="33841F0C" w:rsidR="00005163" w:rsidRPr="004650F2" w:rsidRDefault="00005163" w:rsidP="00680236">
      <w:pPr>
        <w:pStyle w:val="HTMLPreformatted"/>
        <w:shd w:val="clear" w:color="auto" w:fill="FFFFFF"/>
        <w:jc w:val="both"/>
        <w:textAlignment w:val="baseline"/>
        <w:rPr>
          <w:rFonts w:ascii="Times New Roman" w:hAnsi="Times New Roman" w:cs="Times New Roman"/>
          <w:sz w:val="24"/>
          <w:szCs w:val="24"/>
        </w:rPr>
      </w:pPr>
    </w:p>
    <w:sectPr w:rsidR="00005163" w:rsidRPr="004650F2">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ornelia Ilin" w:date="2019-10-01T13:27:00Z" w:initials="CI">
    <w:p w14:paraId="59933B2E" w14:textId="0E751B1A" w:rsidR="005C27CE" w:rsidRDefault="005C27CE">
      <w:pPr>
        <w:pStyle w:val="CommentText"/>
      </w:pPr>
      <w:r>
        <w:rPr>
          <w:rStyle w:val="CommentReference"/>
        </w:rPr>
        <w:annotationRef/>
      </w:r>
      <w:r>
        <w:t>Only Western NY? If so, define “Western”</w:t>
      </w:r>
    </w:p>
  </w:comment>
  <w:comment w:id="1" w:author="Cornelia Ilin" w:date="2019-10-01T13:28:00Z" w:initials="CI">
    <w:p w14:paraId="29A90162" w14:textId="5F63AE7C" w:rsidR="005C27CE" w:rsidRDefault="005C27CE">
      <w:pPr>
        <w:pStyle w:val="CommentText"/>
      </w:pPr>
      <w:r>
        <w:rPr>
          <w:rStyle w:val="CommentReference"/>
        </w:rPr>
        <w:annotationRef/>
      </w:r>
      <w:r>
        <w:t xml:space="preserve">No need to do this, </w:t>
      </w:r>
      <w:r w:rsidR="00B55C2B">
        <w:t>just focus on the variables of interest.</w:t>
      </w:r>
    </w:p>
  </w:comment>
  <w:comment w:id="2" w:author="Cornelia Ilin" w:date="2019-10-01T13:29:00Z" w:initials="CI">
    <w:p w14:paraId="613275EE" w14:textId="12A771B3" w:rsidR="005C27CE" w:rsidRDefault="005C27CE">
      <w:pPr>
        <w:pStyle w:val="CommentText"/>
      </w:pPr>
      <w:r>
        <w:rPr>
          <w:rStyle w:val="CommentReference"/>
        </w:rPr>
        <w:annotationRef/>
      </w:r>
      <w:r>
        <w:t>How many observations in each year?</w:t>
      </w:r>
    </w:p>
  </w:comment>
  <w:comment w:id="3" w:author="Cornelia Ilin" w:date="2019-10-01T13:30:00Z" w:initials="CI">
    <w:p w14:paraId="3CC19A2C" w14:textId="2EC0518B" w:rsidR="005C27CE" w:rsidRDefault="005C27CE">
      <w:pPr>
        <w:pStyle w:val="CommentText"/>
      </w:pPr>
      <w:r>
        <w:rPr>
          <w:rStyle w:val="CommentReference"/>
        </w:rPr>
        <w:annotationRef/>
      </w:r>
      <w:r>
        <w:t>Split by year</w:t>
      </w:r>
    </w:p>
  </w:comment>
  <w:comment w:id="4" w:author="Cornelia Ilin" w:date="2019-10-01T13:30:00Z" w:initials="CI">
    <w:p w14:paraId="23052035" w14:textId="574269B6" w:rsidR="005C27CE" w:rsidRDefault="005C27CE">
      <w:pPr>
        <w:pStyle w:val="CommentText"/>
      </w:pPr>
      <w:r>
        <w:rPr>
          <w:rStyle w:val="CommentReference"/>
        </w:rPr>
        <w:annotationRef/>
      </w:r>
      <w:r>
        <w:t>What are the variables that are Not “useless”?</w:t>
      </w:r>
    </w:p>
  </w:comment>
  <w:comment w:id="5" w:author="Cornelia Ilin" w:date="2019-10-01T13:31:00Z" w:initials="CI">
    <w:p w14:paraId="29DE5F68" w14:textId="7D39816B" w:rsidR="005C27CE" w:rsidRDefault="005C27CE">
      <w:pPr>
        <w:pStyle w:val="CommentText"/>
      </w:pPr>
      <w:r>
        <w:rPr>
          <w:rStyle w:val="CommentReference"/>
        </w:rPr>
        <w:annotationRef/>
      </w:r>
      <w:r>
        <w:t>What is that column?</w:t>
      </w:r>
    </w:p>
  </w:comment>
  <w:comment w:id="6" w:author="Cornelia Ilin" w:date="2019-10-01T13:31:00Z" w:initials="CI">
    <w:p w14:paraId="2226EFE4" w14:textId="70D54E6C" w:rsidR="005C27CE" w:rsidRDefault="005C27CE">
      <w:pPr>
        <w:pStyle w:val="CommentText"/>
      </w:pPr>
      <w:r>
        <w:rPr>
          <w:rStyle w:val="CommentReference"/>
        </w:rPr>
        <w:annotationRef/>
      </w:r>
      <w:r>
        <w:t>Maybe all those observations belong to patients (adults) that have no idea what was their birth weight. I have no idea how much I weighted when I was born :)</w:t>
      </w:r>
    </w:p>
  </w:comment>
  <w:comment w:id="7" w:author="Cornelia Ilin" w:date="2019-10-01T13:33:00Z" w:initials="CI">
    <w:p w14:paraId="422E752D" w14:textId="0F40D136" w:rsidR="005C27CE" w:rsidRDefault="005C27CE">
      <w:pPr>
        <w:pStyle w:val="CommentText"/>
      </w:pPr>
      <w:r>
        <w:rPr>
          <w:rStyle w:val="CommentReference"/>
        </w:rPr>
        <w:annotationRef/>
      </w:r>
      <w:r>
        <w:t xml:space="preserve">Hmmm, OK for the moment. Can you see age in the data? </w:t>
      </w:r>
    </w:p>
  </w:comment>
  <w:comment w:id="8" w:author="Cornelia Ilin" w:date="2019-10-01T13:36:00Z" w:initials="CI">
    <w:p w14:paraId="44A6AD01" w14:textId="5BB11C5D" w:rsidR="005C27CE" w:rsidRDefault="005C27CE">
      <w:pPr>
        <w:pStyle w:val="CommentText"/>
      </w:pPr>
      <w:r>
        <w:rPr>
          <w:rStyle w:val="CommentReference"/>
        </w:rPr>
        <w:annotationRef/>
      </w:r>
      <w:r>
        <w:t xml:space="preserve">I will probably drop any observation that is above a threshold, let’s say </w:t>
      </w:r>
      <w:r w:rsidR="00B55C2B">
        <w:t>30 days.</w:t>
      </w:r>
    </w:p>
  </w:comment>
  <w:comment w:id="9" w:author="Cornelia Ilin" w:date="2019-10-01T13:37:00Z" w:initials="CI">
    <w:p w14:paraId="349A1432" w14:textId="49526961" w:rsidR="00B55C2B" w:rsidRDefault="00B55C2B">
      <w:pPr>
        <w:pStyle w:val="CommentText"/>
      </w:pPr>
      <w:r>
        <w:rPr>
          <w:rStyle w:val="CommentReference"/>
        </w:rPr>
        <w:annotationRef/>
      </w:r>
      <w:r>
        <w:t>I don’t understand this statement</w:t>
      </w:r>
    </w:p>
  </w:comment>
  <w:comment w:id="10" w:author="Cornelia Ilin" w:date="2019-10-01T13:38:00Z" w:initials="CI">
    <w:p w14:paraId="79A17797" w14:textId="2E2117A5" w:rsidR="00B55C2B" w:rsidRDefault="00B55C2B">
      <w:pPr>
        <w:pStyle w:val="CommentText"/>
      </w:pPr>
      <w:r>
        <w:rPr>
          <w:rStyle w:val="CommentReference"/>
        </w:rPr>
        <w:annotationRef/>
      </w:r>
      <w:r>
        <w:t>Explain what defines each category</w:t>
      </w:r>
    </w:p>
  </w:comment>
  <w:comment w:id="11" w:author="Cornelia Ilin" w:date="2019-10-01T13:39:00Z" w:initials="CI">
    <w:p w14:paraId="4694D0CF" w14:textId="5346119F" w:rsidR="00B55C2B" w:rsidRDefault="00B55C2B">
      <w:pPr>
        <w:pStyle w:val="CommentText"/>
      </w:pPr>
      <w:r>
        <w:rPr>
          <w:rStyle w:val="CommentReference"/>
        </w:rPr>
        <w:annotationRef/>
      </w:r>
      <w:r>
        <w:t>I don’t understand why you do this. Likely not the best way to move forward.</w:t>
      </w:r>
    </w:p>
  </w:comment>
  <w:comment w:id="12" w:author="Cornelia Ilin" w:date="2019-10-01T13:44:00Z" w:initials="CI">
    <w:p w14:paraId="0E29B680" w14:textId="7A01BC52" w:rsidR="00B55C2B" w:rsidRDefault="00B55C2B">
      <w:pPr>
        <w:pStyle w:val="CommentText"/>
      </w:pPr>
      <w:r>
        <w:rPr>
          <w:rStyle w:val="CommentReference"/>
        </w:rPr>
        <w:annotationRef/>
      </w:r>
      <w:r>
        <w:t>Expected, right?</w:t>
      </w:r>
    </w:p>
  </w:comment>
  <w:comment w:id="14" w:author="Cornelia Ilin" w:date="2019-10-01T13:45:00Z" w:initials="CI">
    <w:p w14:paraId="2FA29C96" w14:textId="54A01487" w:rsidR="00B55C2B" w:rsidRDefault="00B55C2B">
      <w:pPr>
        <w:pStyle w:val="CommentText"/>
      </w:pPr>
      <w:r>
        <w:rPr>
          <w:rStyle w:val="CommentReference"/>
        </w:rPr>
        <w:annotationRef/>
      </w:r>
      <w:r>
        <w:t>I would like to know more about the characteristics of those that don’t have insurance.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933B2E" w15:done="0"/>
  <w15:commentEx w15:paraId="29A90162" w15:done="0"/>
  <w15:commentEx w15:paraId="613275EE" w15:done="0"/>
  <w15:commentEx w15:paraId="3CC19A2C" w15:done="0"/>
  <w15:commentEx w15:paraId="23052035" w15:done="0"/>
  <w15:commentEx w15:paraId="29DE5F68" w15:done="0"/>
  <w15:commentEx w15:paraId="2226EFE4" w15:done="0"/>
  <w15:commentEx w15:paraId="422E752D" w15:done="0"/>
  <w15:commentEx w15:paraId="44A6AD01" w15:done="0"/>
  <w15:commentEx w15:paraId="349A1432" w15:done="0"/>
  <w15:commentEx w15:paraId="79A17797" w15:done="0"/>
  <w15:commentEx w15:paraId="4694D0CF" w15:done="0"/>
  <w15:commentEx w15:paraId="0E29B680" w15:done="0"/>
  <w15:commentEx w15:paraId="2FA29C9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933B2E" w16cid:durableId="213DD2D9"/>
  <w16cid:commentId w16cid:paraId="29A90162" w16cid:durableId="213DD304"/>
  <w16cid:commentId w16cid:paraId="613275EE" w16cid:durableId="213DD33C"/>
  <w16cid:commentId w16cid:paraId="3CC19A2C" w16cid:durableId="213DD36A"/>
  <w16cid:commentId w16cid:paraId="23052035" w16cid:durableId="213DD382"/>
  <w16cid:commentId w16cid:paraId="29DE5F68" w16cid:durableId="213DD3A7"/>
  <w16cid:commentId w16cid:paraId="2226EFE4" w16cid:durableId="213DD3BF"/>
  <w16cid:commentId w16cid:paraId="422E752D" w16cid:durableId="213DD431"/>
  <w16cid:commentId w16cid:paraId="44A6AD01" w16cid:durableId="213DD4E7"/>
  <w16cid:commentId w16cid:paraId="349A1432" w16cid:durableId="213DD52C"/>
  <w16cid:commentId w16cid:paraId="79A17797" w16cid:durableId="213DD563"/>
  <w16cid:commentId w16cid:paraId="4694D0CF" w16cid:durableId="213DD585"/>
  <w16cid:commentId w16cid:paraId="0E29B680" w16cid:durableId="213DD6D8"/>
  <w16cid:commentId w16cid:paraId="2FA29C96" w16cid:durableId="213DD6F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altName w:val="Arial Unicode MS"/>
    <w:charset w:val="86"/>
    <w:family w:val="auto"/>
    <w:pitch w:val="variable"/>
    <w:sig w:usb0="00000000" w:usb1="38CF7CFA" w:usb2="00000016" w:usb3="00000000" w:csb0="0004000F" w:csb1="00000000"/>
  </w:font>
  <w:font w:name="Segoe UI">
    <w:panose1 w:val="020B0502040204020203"/>
    <w:charset w:val="00"/>
    <w:family w:val="swiss"/>
    <w:pitch w:val="variable"/>
    <w:sig w:usb0="E10022FF" w:usb1="C000E47F" w:usb2="00000029" w:usb3="00000000" w:csb0="000001DF" w:csb1="00000000"/>
  </w:font>
  <w:font w:name="等线 Light">
    <w:altName w:val="Arial Unicode MS"/>
    <w:charset w:val="86"/>
    <w:family w:val="auto"/>
    <w:pitch w:val="variable"/>
    <w:sig w:usb0="00000000"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9657C8"/>
    <w:multiLevelType w:val="multilevel"/>
    <w:tmpl w:val="AE744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rnelia Ilin">
    <w15:presenceInfo w15:providerId="AD" w15:userId="S-1-5-21-944445629-1489980678-184074267-5852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F1D"/>
    <w:rsid w:val="00005163"/>
    <w:rsid w:val="00016F2A"/>
    <w:rsid w:val="00027102"/>
    <w:rsid w:val="000917FC"/>
    <w:rsid w:val="000B6CA0"/>
    <w:rsid w:val="00131E5F"/>
    <w:rsid w:val="0013473C"/>
    <w:rsid w:val="00136C47"/>
    <w:rsid w:val="0017117B"/>
    <w:rsid w:val="00197A4B"/>
    <w:rsid w:val="001A552D"/>
    <w:rsid w:val="001A6EAC"/>
    <w:rsid w:val="001B56B5"/>
    <w:rsid w:val="00200C4B"/>
    <w:rsid w:val="00213ABF"/>
    <w:rsid w:val="002704F9"/>
    <w:rsid w:val="002731C9"/>
    <w:rsid w:val="002D6C10"/>
    <w:rsid w:val="00376CE2"/>
    <w:rsid w:val="00390175"/>
    <w:rsid w:val="003943AE"/>
    <w:rsid w:val="003A38B3"/>
    <w:rsid w:val="004123F5"/>
    <w:rsid w:val="00420799"/>
    <w:rsid w:val="00451B68"/>
    <w:rsid w:val="004526CB"/>
    <w:rsid w:val="004650F2"/>
    <w:rsid w:val="00471397"/>
    <w:rsid w:val="0048717E"/>
    <w:rsid w:val="004C2853"/>
    <w:rsid w:val="004C3B6F"/>
    <w:rsid w:val="005B1FF2"/>
    <w:rsid w:val="005C27CE"/>
    <w:rsid w:val="006236C8"/>
    <w:rsid w:val="00624281"/>
    <w:rsid w:val="00644191"/>
    <w:rsid w:val="006656BE"/>
    <w:rsid w:val="0067500D"/>
    <w:rsid w:val="00680236"/>
    <w:rsid w:val="006B37B2"/>
    <w:rsid w:val="007B3790"/>
    <w:rsid w:val="007E1F1D"/>
    <w:rsid w:val="007F1FAE"/>
    <w:rsid w:val="00807434"/>
    <w:rsid w:val="008578FE"/>
    <w:rsid w:val="0086542B"/>
    <w:rsid w:val="008922C7"/>
    <w:rsid w:val="00895BF3"/>
    <w:rsid w:val="008B4F95"/>
    <w:rsid w:val="00930DDB"/>
    <w:rsid w:val="00941A85"/>
    <w:rsid w:val="009512EA"/>
    <w:rsid w:val="009868E5"/>
    <w:rsid w:val="009D6E8D"/>
    <w:rsid w:val="00A1085D"/>
    <w:rsid w:val="00A77980"/>
    <w:rsid w:val="00A926DE"/>
    <w:rsid w:val="00B25886"/>
    <w:rsid w:val="00B279BD"/>
    <w:rsid w:val="00B300D9"/>
    <w:rsid w:val="00B369A6"/>
    <w:rsid w:val="00B53CEB"/>
    <w:rsid w:val="00B55C2B"/>
    <w:rsid w:val="00B6137C"/>
    <w:rsid w:val="00BB727D"/>
    <w:rsid w:val="00BC6A85"/>
    <w:rsid w:val="00C12A9B"/>
    <w:rsid w:val="00C24352"/>
    <w:rsid w:val="00C8355C"/>
    <w:rsid w:val="00CC1809"/>
    <w:rsid w:val="00D430C6"/>
    <w:rsid w:val="00D4370C"/>
    <w:rsid w:val="00D6342F"/>
    <w:rsid w:val="00E06A56"/>
    <w:rsid w:val="00E20B59"/>
    <w:rsid w:val="00E56BC0"/>
    <w:rsid w:val="00E75F98"/>
    <w:rsid w:val="00E81167"/>
    <w:rsid w:val="00FD6066"/>
    <w:rsid w:val="00FE5E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5A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13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A92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926D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108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085D"/>
    <w:rPr>
      <w:rFonts w:ascii="Segoe UI" w:hAnsi="Segoe UI" w:cs="Segoe UI"/>
      <w:sz w:val="18"/>
      <w:szCs w:val="18"/>
    </w:rPr>
  </w:style>
  <w:style w:type="character" w:styleId="CommentReference">
    <w:name w:val="annotation reference"/>
    <w:basedOn w:val="DefaultParagraphFont"/>
    <w:uiPriority w:val="99"/>
    <w:semiHidden/>
    <w:unhideWhenUsed/>
    <w:rsid w:val="005C27CE"/>
    <w:rPr>
      <w:sz w:val="16"/>
      <w:szCs w:val="16"/>
    </w:rPr>
  </w:style>
  <w:style w:type="paragraph" w:styleId="CommentText">
    <w:name w:val="annotation text"/>
    <w:basedOn w:val="Normal"/>
    <w:link w:val="CommentTextChar"/>
    <w:uiPriority w:val="99"/>
    <w:semiHidden/>
    <w:unhideWhenUsed/>
    <w:rsid w:val="005C27CE"/>
    <w:pPr>
      <w:spacing w:line="240" w:lineRule="auto"/>
    </w:pPr>
    <w:rPr>
      <w:sz w:val="20"/>
      <w:szCs w:val="20"/>
    </w:rPr>
  </w:style>
  <w:style w:type="character" w:customStyle="1" w:styleId="CommentTextChar">
    <w:name w:val="Comment Text Char"/>
    <w:basedOn w:val="DefaultParagraphFont"/>
    <w:link w:val="CommentText"/>
    <w:uiPriority w:val="99"/>
    <w:semiHidden/>
    <w:rsid w:val="005C27CE"/>
    <w:rPr>
      <w:sz w:val="20"/>
      <w:szCs w:val="20"/>
    </w:rPr>
  </w:style>
  <w:style w:type="paragraph" w:styleId="CommentSubject">
    <w:name w:val="annotation subject"/>
    <w:basedOn w:val="CommentText"/>
    <w:next w:val="CommentText"/>
    <w:link w:val="CommentSubjectChar"/>
    <w:uiPriority w:val="99"/>
    <w:semiHidden/>
    <w:unhideWhenUsed/>
    <w:rsid w:val="005C27CE"/>
    <w:rPr>
      <w:b/>
      <w:bCs/>
    </w:rPr>
  </w:style>
  <w:style w:type="character" w:customStyle="1" w:styleId="CommentSubjectChar">
    <w:name w:val="Comment Subject Char"/>
    <w:basedOn w:val="CommentTextChar"/>
    <w:link w:val="CommentSubject"/>
    <w:uiPriority w:val="99"/>
    <w:semiHidden/>
    <w:rsid w:val="005C27C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13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A92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926D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108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085D"/>
    <w:rPr>
      <w:rFonts w:ascii="Segoe UI" w:hAnsi="Segoe UI" w:cs="Segoe UI"/>
      <w:sz w:val="18"/>
      <w:szCs w:val="18"/>
    </w:rPr>
  </w:style>
  <w:style w:type="character" w:styleId="CommentReference">
    <w:name w:val="annotation reference"/>
    <w:basedOn w:val="DefaultParagraphFont"/>
    <w:uiPriority w:val="99"/>
    <w:semiHidden/>
    <w:unhideWhenUsed/>
    <w:rsid w:val="005C27CE"/>
    <w:rPr>
      <w:sz w:val="16"/>
      <w:szCs w:val="16"/>
    </w:rPr>
  </w:style>
  <w:style w:type="paragraph" w:styleId="CommentText">
    <w:name w:val="annotation text"/>
    <w:basedOn w:val="Normal"/>
    <w:link w:val="CommentTextChar"/>
    <w:uiPriority w:val="99"/>
    <w:semiHidden/>
    <w:unhideWhenUsed/>
    <w:rsid w:val="005C27CE"/>
    <w:pPr>
      <w:spacing w:line="240" w:lineRule="auto"/>
    </w:pPr>
    <w:rPr>
      <w:sz w:val="20"/>
      <w:szCs w:val="20"/>
    </w:rPr>
  </w:style>
  <w:style w:type="character" w:customStyle="1" w:styleId="CommentTextChar">
    <w:name w:val="Comment Text Char"/>
    <w:basedOn w:val="DefaultParagraphFont"/>
    <w:link w:val="CommentText"/>
    <w:uiPriority w:val="99"/>
    <w:semiHidden/>
    <w:rsid w:val="005C27CE"/>
    <w:rPr>
      <w:sz w:val="20"/>
      <w:szCs w:val="20"/>
    </w:rPr>
  </w:style>
  <w:style w:type="paragraph" w:styleId="CommentSubject">
    <w:name w:val="annotation subject"/>
    <w:basedOn w:val="CommentText"/>
    <w:next w:val="CommentText"/>
    <w:link w:val="CommentSubjectChar"/>
    <w:uiPriority w:val="99"/>
    <w:semiHidden/>
    <w:unhideWhenUsed/>
    <w:rsid w:val="005C27CE"/>
    <w:rPr>
      <w:b/>
      <w:bCs/>
    </w:rPr>
  </w:style>
  <w:style w:type="character" w:customStyle="1" w:styleId="CommentSubjectChar">
    <w:name w:val="Comment Subject Char"/>
    <w:basedOn w:val="CommentTextChar"/>
    <w:link w:val="CommentSubject"/>
    <w:uiPriority w:val="99"/>
    <w:semiHidden/>
    <w:rsid w:val="005C27C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35133">
      <w:bodyDiv w:val="1"/>
      <w:marLeft w:val="0"/>
      <w:marRight w:val="0"/>
      <w:marTop w:val="0"/>
      <w:marBottom w:val="0"/>
      <w:divBdr>
        <w:top w:val="none" w:sz="0" w:space="0" w:color="auto"/>
        <w:left w:val="none" w:sz="0" w:space="0" w:color="auto"/>
        <w:bottom w:val="none" w:sz="0" w:space="0" w:color="auto"/>
        <w:right w:val="none" w:sz="0" w:space="0" w:color="auto"/>
      </w:divBdr>
    </w:div>
    <w:div w:id="413204609">
      <w:bodyDiv w:val="1"/>
      <w:marLeft w:val="0"/>
      <w:marRight w:val="0"/>
      <w:marTop w:val="0"/>
      <w:marBottom w:val="0"/>
      <w:divBdr>
        <w:top w:val="none" w:sz="0" w:space="0" w:color="auto"/>
        <w:left w:val="none" w:sz="0" w:space="0" w:color="auto"/>
        <w:bottom w:val="none" w:sz="0" w:space="0" w:color="auto"/>
        <w:right w:val="none" w:sz="0" w:space="0" w:color="auto"/>
      </w:divBdr>
    </w:div>
    <w:div w:id="584387537">
      <w:bodyDiv w:val="1"/>
      <w:marLeft w:val="0"/>
      <w:marRight w:val="0"/>
      <w:marTop w:val="0"/>
      <w:marBottom w:val="0"/>
      <w:divBdr>
        <w:top w:val="none" w:sz="0" w:space="0" w:color="auto"/>
        <w:left w:val="none" w:sz="0" w:space="0" w:color="auto"/>
        <w:bottom w:val="none" w:sz="0" w:space="0" w:color="auto"/>
        <w:right w:val="none" w:sz="0" w:space="0" w:color="auto"/>
      </w:divBdr>
    </w:div>
    <w:div w:id="600141397">
      <w:bodyDiv w:val="1"/>
      <w:marLeft w:val="0"/>
      <w:marRight w:val="0"/>
      <w:marTop w:val="0"/>
      <w:marBottom w:val="0"/>
      <w:divBdr>
        <w:top w:val="none" w:sz="0" w:space="0" w:color="auto"/>
        <w:left w:val="none" w:sz="0" w:space="0" w:color="auto"/>
        <w:bottom w:val="none" w:sz="0" w:space="0" w:color="auto"/>
        <w:right w:val="none" w:sz="0" w:space="0" w:color="auto"/>
      </w:divBdr>
    </w:div>
    <w:div w:id="862743709">
      <w:bodyDiv w:val="1"/>
      <w:marLeft w:val="0"/>
      <w:marRight w:val="0"/>
      <w:marTop w:val="0"/>
      <w:marBottom w:val="0"/>
      <w:divBdr>
        <w:top w:val="none" w:sz="0" w:space="0" w:color="auto"/>
        <w:left w:val="none" w:sz="0" w:space="0" w:color="auto"/>
        <w:bottom w:val="none" w:sz="0" w:space="0" w:color="auto"/>
        <w:right w:val="none" w:sz="0" w:space="0" w:color="auto"/>
      </w:divBdr>
    </w:div>
    <w:div w:id="892427329">
      <w:bodyDiv w:val="1"/>
      <w:marLeft w:val="0"/>
      <w:marRight w:val="0"/>
      <w:marTop w:val="0"/>
      <w:marBottom w:val="0"/>
      <w:divBdr>
        <w:top w:val="none" w:sz="0" w:space="0" w:color="auto"/>
        <w:left w:val="none" w:sz="0" w:space="0" w:color="auto"/>
        <w:bottom w:val="none" w:sz="0" w:space="0" w:color="auto"/>
        <w:right w:val="none" w:sz="0" w:space="0" w:color="auto"/>
      </w:divBdr>
    </w:div>
    <w:div w:id="1127819495">
      <w:bodyDiv w:val="1"/>
      <w:marLeft w:val="0"/>
      <w:marRight w:val="0"/>
      <w:marTop w:val="0"/>
      <w:marBottom w:val="0"/>
      <w:divBdr>
        <w:top w:val="none" w:sz="0" w:space="0" w:color="auto"/>
        <w:left w:val="none" w:sz="0" w:space="0" w:color="auto"/>
        <w:bottom w:val="none" w:sz="0" w:space="0" w:color="auto"/>
        <w:right w:val="none" w:sz="0" w:space="0" w:color="auto"/>
      </w:divBdr>
    </w:div>
    <w:div w:id="1169365761">
      <w:bodyDiv w:val="1"/>
      <w:marLeft w:val="0"/>
      <w:marRight w:val="0"/>
      <w:marTop w:val="0"/>
      <w:marBottom w:val="0"/>
      <w:divBdr>
        <w:top w:val="none" w:sz="0" w:space="0" w:color="auto"/>
        <w:left w:val="none" w:sz="0" w:space="0" w:color="auto"/>
        <w:bottom w:val="none" w:sz="0" w:space="0" w:color="auto"/>
        <w:right w:val="none" w:sz="0" w:space="0" w:color="auto"/>
      </w:divBdr>
    </w:div>
    <w:div w:id="1433940169">
      <w:bodyDiv w:val="1"/>
      <w:marLeft w:val="0"/>
      <w:marRight w:val="0"/>
      <w:marTop w:val="0"/>
      <w:marBottom w:val="0"/>
      <w:divBdr>
        <w:top w:val="none" w:sz="0" w:space="0" w:color="auto"/>
        <w:left w:val="none" w:sz="0" w:space="0" w:color="auto"/>
        <w:bottom w:val="none" w:sz="0" w:space="0" w:color="auto"/>
        <w:right w:val="none" w:sz="0" w:space="0" w:color="auto"/>
      </w:divBdr>
    </w:div>
    <w:div w:id="1493566234">
      <w:bodyDiv w:val="1"/>
      <w:marLeft w:val="0"/>
      <w:marRight w:val="0"/>
      <w:marTop w:val="0"/>
      <w:marBottom w:val="0"/>
      <w:divBdr>
        <w:top w:val="none" w:sz="0" w:space="0" w:color="auto"/>
        <w:left w:val="none" w:sz="0" w:space="0" w:color="auto"/>
        <w:bottom w:val="none" w:sz="0" w:space="0" w:color="auto"/>
        <w:right w:val="none" w:sz="0" w:space="0" w:color="auto"/>
      </w:divBdr>
    </w:div>
    <w:div w:id="1712073639">
      <w:bodyDiv w:val="1"/>
      <w:marLeft w:val="0"/>
      <w:marRight w:val="0"/>
      <w:marTop w:val="0"/>
      <w:marBottom w:val="0"/>
      <w:divBdr>
        <w:top w:val="none" w:sz="0" w:space="0" w:color="auto"/>
        <w:left w:val="none" w:sz="0" w:space="0" w:color="auto"/>
        <w:bottom w:val="none" w:sz="0" w:space="0" w:color="auto"/>
        <w:right w:val="none" w:sz="0" w:space="0" w:color="auto"/>
      </w:divBdr>
    </w:div>
    <w:div w:id="1747609539">
      <w:bodyDiv w:val="1"/>
      <w:marLeft w:val="0"/>
      <w:marRight w:val="0"/>
      <w:marTop w:val="0"/>
      <w:marBottom w:val="0"/>
      <w:divBdr>
        <w:top w:val="none" w:sz="0" w:space="0" w:color="auto"/>
        <w:left w:val="none" w:sz="0" w:space="0" w:color="auto"/>
        <w:bottom w:val="none" w:sz="0" w:space="0" w:color="auto"/>
        <w:right w:val="none" w:sz="0" w:space="0" w:color="auto"/>
      </w:divBdr>
    </w:div>
    <w:div w:id="1832521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microsoft.com/office/2007/relationships/stylesWithEffects" Target="stylesWithEffects.xml"/><Relationship Id="rId21" Type="http://schemas.openxmlformats.org/officeDocument/2006/relationships/image" Target="media/image15.png"/><Relationship Id="rId34" Type="http://schemas.microsoft.com/office/2011/relationships/people" Target="peop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5.png"/><Relationship Id="rId24" Type="http://schemas.openxmlformats.org/officeDocument/2006/relationships/image" Target="media/image18.png"/><Relationship Id="rId32"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1253</TotalTime>
  <Pages>15</Pages>
  <Words>2195</Words>
  <Characters>12513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Naixin</dc:creator>
  <cp:keywords/>
  <dc:description/>
  <cp:lastModifiedBy>Shi, Guanming</cp:lastModifiedBy>
  <cp:revision>10</cp:revision>
  <dcterms:created xsi:type="dcterms:W3CDTF">2019-09-25T01:10:00Z</dcterms:created>
  <dcterms:modified xsi:type="dcterms:W3CDTF">2019-10-01T19:48:00Z</dcterms:modified>
</cp:coreProperties>
</file>