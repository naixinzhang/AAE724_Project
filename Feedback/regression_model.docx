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1F7BC" w14:textId="77777777" w:rsidR="00E73EB0" w:rsidRDefault="00657AFD" w:rsidP="008F12AB">
      <w:pPr>
        <w:keepLines/>
        <w:jc w:val="center"/>
        <w:rPr>
          <w:rFonts w:ascii="Times New Roman" w:hAnsi="Times New Roman" w:cs="Times New Roman"/>
          <w:b/>
          <w:color w:val="333333"/>
          <w:sz w:val="24"/>
          <w:szCs w:val="24"/>
          <w:shd w:val="clear" w:color="auto" w:fill="FFFFFF"/>
        </w:rPr>
      </w:pPr>
      <w:commentRangeStart w:id="0"/>
      <w:r w:rsidRPr="008F12AB">
        <w:rPr>
          <w:rFonts w:ascii="Times New Roman" w:hAnsi="Times New Roman" w:cs="Times New Roman"/>
          <w:b/>
          <w:color w:val="333333"/>
          <w:sz w:val="24"/>
          <w:szCs w:val="24"/>
          <w:shd w:val="clear" w:color="auto" w:fill="FFFFFF"/>
        </w:rPr>
        <w:t>R</w:t>
      </w:r>
      <w:r w:rsidR="00E73EB0" w:rsidRPr="008F12AB">
        <w:rPr>
          <w:rFonts w:ascii="Times New Roman" w:hAnsi="Times New Roman" w:cs="Times New Roman"/>
          <w:b/>
          <w:color w:val="333333"/>
          <w:sz w:val="24"/>
          <w:szCs w:val="24"/>
          <w:shd w:val="clear" w:color="auto" w:fill="FFFFFF"/>
        </w:rPr>
        <w:t xml:space="preserve">egression </w:t>
      </w:r>
      <w:r w:rsidRPr="008F12AB">
        <w:rPr>
          <w:rFonts w:ascii="Times New Roman" w:hAnsi="Times New Roman" w:cs="Times New Roman"/>
          <w:b/>
          <w:color w:val="333333"/>
          <w:sz w:val="24"/>
          <w:szCs w:val="24"/>
          <w:shd w:val="clear" w:color="auto" w:fill="FFFFFF"/>
        </w:rPr>
        <w:t>M</w:t>
      </w:r>
      <w:r w:rsidR="00E73EB0" w:rsidRPr="008F12AB">
        <w:rPr>
          <w:rFonts w:ascii="Times New Roman" w:hAnsi="Times New Roman" w:cs="Times New Roman"/>
          <w:b/>
          <w:color w:val="333333"/>
          <w:sz w:val="24"/>
          <w:szCs w:val="24"/>
          <w:shd w:val="clear" w:color="auto" w:fill="FFFFFF"/>
        </w:rPr>
        <w:t>odel</w:t>
      </w:r>
      <w:commentRangeEnd w:id="0"/>
      <w:r w:rsidR="000C0453">
        <w:rPr>
          <w:rStyle w:val="CommentReference"/>
        </w:rPr>
        <w:commentReference w:id="0"/>
      </w:r>
    </w:p>
    <w:p w14:paraId="1769A4E4" w14:textId="77777777" w:rsidR="008F12AB" w:rsidRPr="008F12AB" w:rsidRDefault="008F12AB" w:rsidP="008F12AB">
      <w:pPr>
        <w:keepLines/>
        <w:jc w:val="center"/>
        <w:rPr>
          <w:rFonts w:ascii="Times New Roman" w:hAnsi="Times New Roman" w:cs="Times New Roman"/>
          <w:color w:val="333333"/>
          <w:sz w:val="24"/>
          <w:szCs w:val="24"/>
          <w:shd w:val="clear" w:color="auto" w:fill="FFFFFF"/>
        </w:rPr>
      </w:pPr>
      <w:r w:rsidRPr="008F12AB">
        <w:rPr>
          <w:rFonts w:ascii="Times New Roman" w:hAnsi="Times New Roman" w:cs="Times New Roman"/>
          <w:color w:val="333333"/>
          <w:sz w:val="24"/>
          <w:szCs w:val="24"/>
          <w:shd w:val="clear" w:color="auto" w:fill="FFFFFF"/>
        </w:rPr>
        <w:t>Naixin</w:t>
      </w:r>
      <w:r w:rsidR="003E3FC8">
        <w:rPr>
          <w:rFonts w:ascii="Times New Roman" w:hAnsi="Times New Roman" w:cs="Times New Roman"/>
          <w:color w:val="333333"/>
          <w:sz w:val="24"/>
          <w:szCs w:val="24"/>
          <w:shd w:val="clear" w:color="auto" w:fill="FFFFFF"/>
        </w:rPr>
        <w:t xml:space="preserve"> </w:t>
      </w:r>
      <w:r w:rsidRPr="008F12AB">
        <w:rPr>
          <w:rFonts w:ascii="Times New Roman" w:hAnsi="Times New Roman" w:cs="Times New Roman"/>
          <w:color w:val="333333"/>
          <w:sz w:val="24"/>
          <w:szCs w:val="24"/>
          <w:shd w:val="clear" w:color="auto" w:fill="FFFFFF"/>
        </w:rPr>
        <w:t>Zhang</w:t>
      </w:r>
    </w:p>
    <w:p w14:paraId="4AE77E24" w14:textId="77777777" w:rsidR="00AC2667" w:rsidRPr="00657AFD" w:rsidRDefault="00AC2667"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 </w:t>
      </w:r>
      <w:commentRangeStart w:id="1"/>
      <w:r w:rsidR="002679BD">
        <w:rPr>
          <w:rFonts w:ascii="Times New Roman" w:hAnsi="Times New Roman" w:cs="Times New Roman"/>
          <w:color w:val="333333"/>
          <w:sz w:val="24"/>
          <w:szCs w:val="24"/>
          <w:shd w:val="clear" w:color="auto" w:fill="FFFFFF"/>
        </w:rPr>
        <w:t>Null h</w:t>
      </w:r>
      <w:r>
        <w:rPr>
          <w:rFonts w:ascii="Times New Roman" w:hAnsi="Times New Roman" w:cs="Times New Roman"/>
          <w:color w:val="333333"/>
          <w:sz w:val="24"/>
          <w:szCs w:val="24"/>
          <w:shd w:val="clear" w:color="auto" w:fill="FFFFFF"/>
        </w:rPr>
        <w:t>ypotheses test</w:t>
      </w:r>
      <w:commentRangeEnd w:id="1"/>
      <w:r w:rsidR="004C37D9">
        <w:rPr>
          <w:rStyle w:val="CommentReference"/>
        </w:rPr>
        <w:commentReference w:id="1"/>
      </w:r>
    </w:p>
    <w:p w14:paraId="2DDF1793" w14:textId="77777777" w:rsidR="00C071DC" w:rsidRPr="00073411" w:rsidRDefault="00E73EB0" w:rsidP="008F12AB">
      <w:pPr>
        <w:keepLines/>
        <w:jc w:val="both"/>
        <w:rPr>
          <w:rStyle w:val="Strong"/>
          <w:color w:val="333333"/>
        </w:rPr>
      </w:pPr>
      <w:r w:rsidRPr="00657AFD">
        <w:rPr>
          <w:rFonts w:ascii="Times New Roman" w:hAnsi="Times New Roman" w:cs="Times New Roman"/>
          <w:color w:val="333333"/>
          <w:sz w:val="24"/>
          <w:szCs w:val="24"/>
          <w:shd w:val="clear" w:color="auto" w:fill="FFFFFF"/>
        </w:rPr>
        <w:t>According to the project objective, we want to investigate if health insurance status</w:t>
      </w:r>
      <w:r w:rsidR="00657AFD">
        <w:rPr>
          <w:rFonts w:ascii="Times New Roman" w:hAnsi="Times New Roman" w:cs="Times New Roman"/>
          <w:color w:val="333333"/>
          <w:sz w:val="24"/>
          <w:szCs w:val="24"/>
          <w:shd w:val="clear" w:color="auto" w:fill="FFFFFF"/>
        </w:rPr>
        <w:t xml:space="preserve"> </w:t>
      </w:r>
      <w:r w:rsidR="00657AFD" w:rsidRPr="00657AFD">
        <w:rPr>
          <w:rFonts w:ascii="Times New Roman" w:hAnsi="Times New Roman" w:cs="Times New Roman"/>
          <w:color w:val="333333"/>
          <w:sz w:val="24"/>
          <w:szCs w:val="24"/>
          <w:shd w:val="clear" w:color="auto" w:fill="FFFFFF"/>
        </w:rPr>
        <w:t>influences</w:t>
      </w:r>
      <w:r w:rsidRPr="00657AFD">
        <w:rPr>
          <w:rFonts w:ascii="Times New Roman" w:hAnsi="Times New Roman" w:cs="Times New Roman"/>
          <w:color w:val="333333"/>
          <w:sz w:val="24"/>
          <w:szCs w:val="24"/>
          <w:shd w:val="clear" w:color="auto" w:fill="FFFFFF"/>
        </w:rPr>
        <w:t xml:space="preserve"> the hospital length of stay for patients with asthma conditions. We can do </w:t>
      </w:r>
      <w:r w:rsidR="00073411" w:rsidRPr="00657AFD">
        <w:rPr>
          <w:rFonts w:ascii="Times New Roman" w:hAnsi="Times New Roman" w:cs="Times New Roman"/>
          <w:spacing w:val="-1"/>
          <w:sz w:val="24"/>
          <w:szCs w:val="24"/>
          <w:shd w:val="clear" w:color="auto" w:fill="FFFFFF"/>
        </w:rPr>
        <w:t>a statistical inference test</w:t>
      </w:r>
      <w:r w:rsidR="00073411">
        <w:rPr>
          <w:rFonts w:ascii="Times New Roman" w:hAnsi="Times New Roman" w:cs="Times New Roman"/>
          <w:color w:val="333333"/>
          <w:sz w:val="24"/>
          <w:szCs w:val="24"/>
          <w:shd w:val="clear" w:color="auto" w:fill="FFFFFF"/>
        </w:rPr>
        <w:t xml:space="preserve"> </w:t>
      </w:r>
      <w:r w:rsidRPr="00073411">
        <w:rPr>
          <w:bCs/>
          <w:color w:val="333333"/>
        </w:rPr>
        <w:t>ANOVA (F-TEST)</w:t>
      </w:r>
      <w:r w:rsidR="00073411">
        <w:rPr>
          <w:bCs/>
          <w:color w:val="333333"/>
        </w:rPr>
        <w:t xml:space="preserve"> to compare multiple groups at the same </w:t>
      </w:r>
      <w:r w:rsidR="008F12AB">
        <w:rPr>
          <w:bCs/>
          <w:color w:val="333333"/>
        </w:rPr>
        <w:t>time.</w:t>
      </w:r>
      <w:r w:rsidR="00073411">
        <w:rPr>
          <w:b/>
          <w:bCs/>
          <w:color w:val="333333"/>
        </w:rPr>
        <w:t xml:space="preserve"> </w:t>
      </w:r>
      <w:r w:rsidR="00C071DC">
        <w:t xml:space="preserve">Suppose </w:t>
      </w:r>
      <w:r w:rsidR="00AC2667">
        <w:t xml:space="preserve">the length of stay in </w:t>
      </w:r>
      <w:r w:rsidR="008F12AB">
        <w:t xml:space="preserve">the </w:t>
      </w:r>
      <w:r w:rsidR="00AC2667">
        <w:t>hospital</w:t>
      </w:r>
      <w:r w:rsidR="00073411">
        <w:t xml:space="preserve"> </w:t>
      </w:r>
      <w:r w:rsidR="00AC2667">
        <w:t xml:space="preserve">for </w:t>
      </w:r>
      <w:r w:rsidR="00425BC2">
        <w:t>four</w:t>
      </w:r>
      <w:r w:rsidR="00AC2667">
        <w:t xml:space="preserve"> different insurance status </w:t>
      </w:r>
      <w:r w:rsidR="008F12AB">
        <w:t>is</w:t>
      </w:r>
      <w:r w:rsidR="00C071DC">
        <w:t xml:space="preserve"> normal</w:t>
      </w:r>
      <w:r w:rsidR="008F12AB">
        <w:t>ly</w:t>
      </w:r>
      <w:r w:rsidR="00C071DC">
        <w:t xml:space="preserve"> distributed with possibly means </w:t>
      </w:r>
      <m:oMath>
        <m:sSub>
          <m:sSubPr>
            <m:ctrlPr>
              <w:rPr>
                <w:rStyle w:val="Strong"/>
                <w:rFonts w:ascii="Cambria Math" w:hAnsi="Cambria Math" w:cs="Times New Roman"/>
                <w:b w:val="0"/>
                <w:bCs w:val="0"/>
                <w:i/>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1</m:t>
            </m:r>
          </m:sub>
        </m:sSub>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2</m:t>
            </m:r>
          </m:sub>
        </m:sSub>
        <m:r>
          <w:rPr>
            <w:rStyle w:val="Strong"/>
            <w:rFonts w:ascii="Cambria Math" w:hAnsi="Cambria Math" w:cs="Times New Roman"/>
            <w:spacing w:val="-1"/>
            <w:sz w:val="24"/>
            <w:szCs w:val="24"/>
            <w:shd w:val="clear" w:color="auto" w:fill="FFFFFF"/>
          </w:rPr>
          <m:t>,</m:t>
        </m:r>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3</m:t>
            </m:r>
          </m:sub>
        </m:sSub>
        <m:r>
          <w:rPr>
            <w:rStyle w:val="Strong"/>
            <w:rFonts w:ascii="Cambria Math" w:hAnsi="Cambria Math" w:cs="Times New Roman"/>
            <w:spacing w:val="-1"/>
            <w:sz w:val="24"/>
            <w:szCs w:val="24"/>
            <w:shd w:val="clear" w:color="auto" w:fill="FFFFFF"/>
          </w:rPr>
          <m:t>,</m:t>
        </m:r>
      </m:oMath>
      <w:r w:rsidR="00C071DC" w:rsidRPr="00C071DC">
        <w:rPr>
          <w:rStyle w:val="Strong"/>
          <w:rFonts w:ascii="Times New Roman" w:hAnsi="Times New Roman" w:cs="Times New Roman"/>
          <w:b w:val="0"/>
          <w:spacing w:val="-1"/>
          <w:sz w:val="24"/>
          <w:szCs w:val="24"/>
          <w:shd w:val="clear" w:color="auto" w:fill="FFFFFF"/>
        </w:rPr>
        <w:t xml:space="preserve"> </w:t>
      </w:r>
      <m:oMath>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4</m:t>
            </m:r>
          </m:sub>
        </m:sSub>
      </m:oMath>
      <w:r w:rsidR="004F5CD1">
        <w:rPr>
          <w:rStyle w:val="Strong"/>
          <w:rFonts w:ascii="Times New Roman" w:hAnsi="Times New Roman" w:cs="Times New Roman"/>
          <w:b w:val="0"/>
          <w:spacing w:val="-1"/>
          <w:sz w:val="24"/>
          <w:szCs w:val="24"/>
          <w:shd w:val="clear" w:color="auto" w:fill="FFFFFF"/>
        </w:rPr>
        <w:t xml:space="preserve">,but all with the </w:t>
      </w:r>
      <w:r w:rsidR="008F12AB">
        <w:rPr>
          <w:rStyle w:val="Strong"/>
          <w:rFonts w:ascii="Times New Roman" w:hAnsi="Times New Roman" w:cs="Times New Roman"/>
          <w:b w:val="0"/>
          <w:spacing w:val="-1"/>
          <w:sz w:val="24"/>
          <w:szCs w:val="24"/>
          <w:shd w:val="clear" w:color="auto" w:fill="FFFFFF"/>
        </w:rPr>
        <w:t>equal</w:t>
      </w:r>
      <w:r w:rsidR="004F5CD1">
        <w:rPr>
          <w:rStyle w:val="Strong"/>
          <w:rFonts w:ascii="Times New Roman" w:hAnsi="Times New Roman" w:cs="Times New Roman"/>
          <w:b w:val="0"/>
          <w:spacing w:val="-1"/>
          <w:sz w:val="24"/>
          <w:szCs w:val="24"/>
          <w:shd w:val="clear" w:color="auto" w:fill="FFFFFF"/>
        </w:rPr>
        <w:t xml:space="preserve"> variance </w:t>
      </w:r>
      <m:oMath>
        <m:sSup>
          <m:sSupPr>
            <m:ctrlPr>
              <w:rPr>
                <w:rStyle w:val="Strong"/>
                <w:rFonts w:ascii="Cambria Math" w:hAnsi="Cambria Math" w:cs="Times New Roman"/>
                <w:b w:val="0"/>
                <w:bCs w:val="0"/>
                <w:spacing w:val="-1"/>
                <w:sz w:val="24"/>
                <w:szCs w:val="24"/>
                <w:shd w:val="clear" w:color="auto" w:fill="FFFFFF"/>
              </w:rPr>
            </m:ctrlPr>
          </m:sSupPr>
          <m:e>
            <m:r>
              <w:rPr>
                <w:rStyle w:val="Strong"/>
                <w:rFonts w:ascii="Cambria Math" w:hAnsi="Cambria Math" w:cs="Times New Roman"/>
                <w:spacing w:val="-1"/>
                <w:sz w:val="24"/>
                <w:szCs w:val="24"/>
                <w:shd w:val="clear" w:color="auto" w:fill="FFFFFF"/>
              </w:rPr>
              <m:t>δ</m:t>
            </m:r>
          </m:e>
          <m:sup>
            <m:r>
              <w:rPr>
                <w:rStyle w:val="Strong"/>
                <w:rFonts w:ascii="Cambria Math" w:hAnsi="Cambria Math" w:cs="Times New Roman"/>
                <w:spacing w:val="-1"/>
                <w:sz w:val="24"/>
                <w:szCs w:val="24"/>
                <w:shd w:val="clear" w:color="auto" w:fill="FFFFFF"/>
              </w:rPr>
              <m:t>2</m:t>
            </m:r>
          </m:sup>
        </m:sSup>
      </m:oMath>
      <w:r w:rsidR="004F5CD1">
        <w:rPr>
          <w:rStyle w:val="Strong"/>
          <w:rFonts w:ascii="Times New Roman" w:hAnsi="Times New Roman" w:cs="Times New Roman"/>
          <w:b w:val="0"/>
          <w:bCs w:val="0"/>
          <w:spacing w:val="-1"/>
          <w:sz w:val="24"/>
          <w:szCs w:val="24"/>
          <w:shd w:val="clear" w:color="auto" w:fill="FFFFFF"/>
        </w:rPr>
        <w:t xml:space="preserve">.The study question is whether all </w:t>
      </w:r>
      <w:r w:rsidR="008F12AB">
        <w:rPr>
          <w:rStyle w:val="Strong"/>
          <w:rFonts w:ascii="Times New Roman" w:hAnsi="Times New Roman" w:cs="Times New Roman"/>
          <w:b w:val="0"/>
          <w:bCs w:val="0"/>
          <w:spacing w:val="-1"/>
          <w:sz w:val="24"/>
          <w:szCs w:val="24"/>
          <w:shd w:val="clear" w:color="auto" w:fill="FFFFFF"/>
        </w:rPr>
        <w:t>four</w:t>
      </w:r>
      <w:r w:rsidR="004F5CD1">
        <w:rPr>
          <w:rStyle w:val="Strong"/>
          <w:rFonts w:ascii="Times New Roman" w:hAnsi="Times New Roman" w:cs="Times New Roman"/>
          <w:b w:val="0"/>
          <w:bCs w:val="0"/>
          <w:spacing w:val="-1"/>
          <w:sz w:val="24"/>
          <w:szCs w:val="24"/>
          <w:shd w:val="clear" w:color="auto" w:fill="FFFFFF"/>
        </w:rPr>
        <w:t xml:space="preserve"> population</w:t>
      </w:r>
      <w:r w:rsidR="005E4093">
        <w:rPr>
          <w:rStyle w:val="Strong"/>
          <w:rFonts w:ascii="Times New Roman" w:hAnsi="Times New Roman" w:cs="Times New Roman"/>
          <w:b w:val="0"/>
          <w:bCs w:val="0"/>
          <w:spacing w:val="-1"/>
          <w:sz w:val="24"/>
          <w:szCs w:val="24"/>
          <w:shd w:val="clear" w:color="auto" w:fill="FFFFFF"/>
        </w:rPr>
        <w:t>s</w:t>
      </w:r>
      <w:r w:rsidR="004F5CD1">
        <w:rPr>
          <w:rStyle w:val="Strong"/>
          <w:rFonts w:ascii="Times New Roman" w:hAnsi="Times New Roman" w:cs="Times New Roman"/>
          <w:b w:val="0"/>
          <w:bCs w:val="0"/>
          <w:spacing w:val="-1"/>
          <w:sz w:val="24"/>
          <w:szCs w:val="24"/>
          <w:shd w:val="clear" w:color="auto" w:fill="FFFFFF"/>
        </w:rPr>
        <w:t xml:space="preserve"> </w:t>
      </w:r>
      <w:commentRangeStart w:id="2"/>
      <w:r w:rsidR="004F5CD1">
        <w:rPr>
          <w:rStyle w:val="Strong"/>
          <w:rFonts w:ascii="Times New Roman" w:hAnsi="Times New Roman" w:cs="Times New Roman"/>
          <w:b w:val="0"/>
          <w:bCs w:val="0"/>
          <w:spacing w:val="-1"/>
          <w:sz w:val="24"/>
          <w:szCs w:val="24"/>
          <w:shd w:val="clear" w:color="auto" w:fill="FFFFFF"/>
        </w:rPr>
        <w:t>are the same</w:t>
      </w:r>
      <w:commentRangeEnd w:id="2"/>
      <w:r w:rsidR="004C37D9">
        <w:rPr>
          <w:rStyle w:val="CommentReference"/>
        </w:rPr>
        <w:commentReference w:id="2"/>
      </w:r>
      <w:r w:rsidR="004F5CD1">
        <w:rPr>
          <w:rStyle w:val="Strong"/>
          <w:rFonts w:ascii="Times New Roman" w:hAnsi="Times New Roman" w:cs="Times New Roman"/>
          <w:b w:val="0"/>
          <w:bCs w:val="0"/>
          <w:spacing w:val="-1"/>
          <w:sz w:val="24"/>
          <w:szCs w:val="24"/>
          <w:shd w:val="clear" w:color="auto" w:fill="FFFFFF"/>
        </w:rPr>
        <w:t>. We formulate this question as</w:t>
      </w:r>
      <w:r w:rsidR="005E4093">
        <w:rPr>
          <w:rStyle w:val="Strong"/>
          <w:rFonts w:ascii="Times New Roman" w:hAnsi="Times New Roman" w:cs="Times New Roman"/>
          <w:b w:val="0"/>
          <w:bCs w:val="0"/>
          <w:spacing w:val="-1"/>
          <w:sz w:val="24"/>
          <w:szCs w:val="24"/>
          <w:shd w:val="clear" w:color="auto" w:fill="FFFFFF"/>
        </w:rPr>
        <w:t xml:space="preserve"> to</w:t>
      </w:r>
      <w:r w:rsidR="004F5CD1">
        <w:rPr>
          <w:rStyle w:val="Strong"/>
          <w:rFonts w:ascii="Times New Roman" w:hAnsi="Times New Roman" w:cs="Times New Roman"/>
          <w:b w:val="0"/>
          <w:bCs w:val="0"/>
          <w:spacing w:val="-1"/>
          <w:sz w:val="24"/>
          <w:szCs w:val="24"/>
          <w:shd w:val="clear" w:color="auto" w:fill="FFFFFF"/>
        </w:rPr>
        <w:t xml:space="preserve"> the test of hypotheses:</w:t>
      </w:r>
    </w:p>
    <w:p w14:paraId="62983CD7" w14:textId="77777777" w:rsidR="00E73EB0" w:rsidRPr="00C071DC" w:rsidRDefault="00E73EB0" w:rsidP="008F12AB">
      <w:pPr>
        <w:keepLines/>
        <w:jc w:val="center"/>
        <w:rPr>
          <w:rStyle w:val="Strong"/>
          <w:rFonts w:ascii="Times New Roman" w:hAnsi="Times New Roman" w:cs="Times New Roman"/>
          <w:b w:val="0"/>
          <w:bCs w:val="0"/>
          <w:sz w:val="24"/>
          <w:szCs w:val="24"/>
          <w:shd w:val="clear" w:color="auto" w:fill="FFFFFF"/>
        </w:rPr>
      </w:pPr>
      <w:r w:rsidRPr="00C071DC">
        <w:rPr>
          <w:rStyle w:val="Strong"/>
          <w:rFonts w:ascii="Times New Roman" w:hAnsi="Times New Roman" w:cs="Times New Roman"/>
          <w:b w:val="0"/>
          <w:spacing w:val="-1"/>
          <w:sz w:val="24"/>
          <w:szCs w:val="24"/>
          <w:shd w:val="clear" w:color="auto" w:fill="FFFFFF"/>
        </w:rPr>
        <w:t xml:space="preserve">Ho: </w:t>
      </w:r>
      <m:oMath>
        <m:sSub>
          <m:sSubPr>
            <m:ctrlPr>
              <w:rPr>
                <w:rStyle w:val="Strong"/>
                <w:rFonts w:ascii="Cambria Math" w:hAnsi="Cambria Math" w:cs="Times New Roman"/>
                <w:b w:val="0"/>
                <w:bCs w:val="0"/>
                <w:i/>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1</m:t>
            </m:r>
          </m:sub>
        </m:sSub>
        <m:r>
          <w:rPr>
            <w:rStyle w:val="Strong"/>
            <w:rFonts w:ascii="Cambria Math" w:hAnsi="Cambria Math" w:cs="Times New Roman"/>
            <w:spacing w:val="-1"/>
            <w:sz w:val="24"/>
            <w:szCs w:val="24"/>
            <w:shd w:val="clear" w:color="auto" w:fill="FFFFFF"/>
          </w:rPr>
          <m:t>=</m:t>
        </m:r>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2</m:t>
            </m:r>
          </m:sub>
        </m:sSub>
        <m:r>
          <w:rPr>
            <w:rStyle w:val="Strong"/>
            <w:rFonts w:ascii="Cambria Math" w:hAnsi="Cambria Math" w:cs="Times New Roman"/>
            <w:spacing w:val="-1"/>
            <w:sz w:val="24"/>
            <w:szCs w:val="24"/>
            <w:shd w:val="clear" w:color="auto" w:fill="FFFFFF"/>
          </w:rPr>
          <m:t>=</m:t>
        </m:r>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3</m:t>
            </m:r>
          </m:sub>
        </m:sSub>
        <m:r>
          <w:rPr>
            <w:rStyle w:val="Strong"/>
            <w:rFonts w:ascii="Cambria Math" w:hAnsi="Cambria Math" w:cs="Times New Roman"/>
            <w:spacing w:val="-1"/>
            <w:sz w:val="24"/>
            <w:szCs w:val="24"/>
            <w:shd w:val="clear" w:color="auto" w:fill="FFFFFF"/>
          </w:rPr>
          <m:t>=</m:t>
        </m:r>
      </m:oMath>
      <w:r w:rsidR="00C071DC" w:rsidRPr="00C071DC">
        <w:rPr>
          <w:rStyle w:val="Strong"/>
          <w:rFonts w:ascii="Times New Roman" w:hAnsi="Times New Roman" w:cs="Times New Roman"/>
          <w:b w:val="0"/>
          <w:spacing w:val="-1"/>
          <w:sz w:val="24"/>
          <w:szCs w:val="24"/>
          <w:shd w:val="clear" w:color="auto" w:fill="FFFFFF"/>
        </w:rPr>
        <w:t xml:space="preserve"> </w:t>
      </w:r>
      <m:oMath>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4</m:t>
            </m:r>
          </m:sub>
        </m:sSub>
      </m:oMath>
    </w:p>
    <w:p w14:paraId="0562E72A" w14:textId="77777777" w:rsidR="00425BC2" w:rsidRDefault="00E73EB0" w:rsidP="008F12AB">
      <w:pPr>
        <w:keepLines/>
        <w:jc w:val="center"/>
        <w:rPr>
          <w:rStyle w:val="Strong"/>
          <w:rFonts w:ascii="Times New Roman" w:hAnsi="Times New Roman" w:cs="Times New Roman"/>
          <w:b w:val="0"/>
          <w:spacing w:val="-1"/>
          <w:sz w:val="24"/>
          <w:szCs w:val="24"/>
          <w:shd w:val="clear" w:color="auto" w:fill="FFFFFF"/>
        </w:rPr>
      </w:pPr>
      <w:r w:rsidRPr="00C071DC">
        <w:rPr>
          <w:rStyle w:val="Strong"/>
          <w:rFonts w:ascii="Times New Roman" w:hAnsi="Times New Roman" w:cs="Times New Roman"/>
          <w:b w:val="0"/>
          <w:spacing w:val="-1"/>
          <w:sz w:val="24"/>
          <w:szCs w:val="24"/>
          <w:shd w:val="clear" w:color="auto" w:fill="FFFFFF"/>
        </w:rPr>
        <w:t>H</w:t>
      </w:r>
      <w:r w:rsidRPr="00C071DC">
        <w:rPr>
          <w:rStyle w:val="Strong"/>
          <w:rFonts w:ascii="Times New Roman" w:hAnsi="Times New Roman" w:cs="Times New Roman"/>
          <w:b w:val="0"/>
          <w:spacing w:val="-1"/>
          <w:sz w:val="24"/>
          <w:szCs w:val="24"/>
          <w:shd w:val="clear" w:color="auto" w:fill="FFFFFF"/>
          <w:vertAlign w:val="subscript"/>
        </w:rPr>
        <w:t>1</w:t>
      </w:r>
      <w:r w:rsidRPr="00C071DC">
        <w:rPr>
          <w:rStyle w:val="Strong"/>
          <w:rFonts w:ascii="Times New Roman" w:hAnsi="Times New Roman" w:cs="Times New Roman"/>
          <w:b w:val="0"/>
          <w:spacing w:val="-1"/>
          <w:sz w:val="24"/>
          <w:szCs w:val="24"/>
          <w:shd w:val="clear" w:color="auto" w:fill="FFFFFF"/>
        </w:rPr>
        <w:t xml:space="preserve">: </w:t>
      </w:r>
      <w:r w:rsidR="00C071DC" w:rsidRPr="00C071DC">
        <w:rPr>
          <w:rStyle w:val="Strong"/>
          <w:rFonts w:ascii="Times New Roman" w:hAnsi="Times New Roman" w:cs="Times New Roman"/>
          <w:b w:val="0"/>
          <w:spacing w:val="-1"/>
          <w:sz w:val="24"/>
          <w:szCs w:val="24"/>
          <w:shd w:val="clear" w:color="auto" w:fill="FFFFFF"/>
        </w:rPr>
        <w:t xml:space="preserve">not all </w:t>
      </w:r>
      <w:proofErr w:type="gramStart"/>
      <w:r w:rsidR="00A53866">
        <w:rPr>
          <w:rStyle w:val="Strong"/>
          <w:rFonts w:ascii="Times New Roman" w:hAnsi="Times New Roman" w:cs="Times New Roman"/>
          <w:b w:val="0"/>
          <w:spacing w:val="-1"/>
          <w:sz w:val="24"/>
          <w:szCs w:val="24"/>
          <w:shd w:val="clear" w:color="auto" w:fill="FFFFFF"/>
        </w:rPr>
        <w:t>four</w:t>
      </w:r>
      <w:r w:rsidR="00C071DC" w:rsidRPr="00C071DC">
        <w:rPr>
          <w:rStyle w:val="Strong"/>
          <w:rFonts w:ascii="Times New Roman" w:hAnsi="Times New Roman" w:cs="Times New Roman"/>
          <w:b w:val="0"/>
          <w:spacing w:val="-1"/>
          <w:sz w:val="24"/>
          <w:szCs w:val="24"/>
          <w:shd w:val="clear" w:color="auto" w:fill="FFFFFF"/>
        </w:rPr>
        <w:t xml:space="preserve"> population</w:t>
      </w:r>
      <w:proofErr w:type="gramEnd"/>
      <w:r w:rsidR="00C071DC" w:rsidRPr="00C071DC">
        <w:rPr>
          <w:rStyle w:val="Strong"/>
          <w:rFonts w:ascii="Times New Roman" w:hAnsi="Times New Roman" w:cs="Times New Roman"/>
          <w:b w:val="0"/>
          <w:spacing w:val="-1"/>
          <w:sz w:val="24"/>
          <w:szCs w:val="24"/>
          <w:shd w:val="clear" w:color="auto" w:fill="FFFFFF"/>
        </w:rPr>
        <w:t xml:space="preserve"> means are equa</w:t>
      </w:r>
      <w:r w:rsidR="00425BC2">
        <w:rPr>
          <w:rStyle w:val="Strong"/>
          <w:rFonts w:ascii="Times New Roman" w:hAnsi="Times New Roman" w:cs="Times New Roman"/>
          <w:b w:val="0"/>
          <w:spacing w:val="-1"/>
          <w:sz w:val="24"/>
          <w:szCs w:val="24"/>
          <w:shd w:val="clear" w:color="auto" w:fill="FFFFFF"/>
        </w:rPr>
        <w:t>l.</w:t>
      </w:r>
    </w:p>
    <w:p w14:paraId="3E4AEEAE" w14:textId="77777777" w:rsidR="004F5CD1" w:rsidRPr="00C071DC" w:rsidRDefault="004F5CD1" w:rsidP="008F12AB">
      <w:pPr>
        <w:keepLines/>
        <w:jc w:val="center"/>
        <w:rPr>
          <w:rStyle w:val="Strong"/>
          <w:rFonts w:ascii="Times New Roman" w:hAnsi="Times New Roman" w:cs="Times New Roman"/>
          <w:b w:val="0"/>
          <w:spacing w:val="-1"/>
          <w:sz w:val="24"/>
          <w:szCs w:val="24"/>
          <w:shd w:val="clear" w:color="auto" w:fill="FFFFFF"/>
        </w:rPr>
      </w:pPr>
      <m:oMathPara>
        <m:oMath>
          <m:r>
            <m:rPr>
              <m:sty m:val="p"/>
            </m:rPr>
            <w:rPr>
              <w:rStyle w:val="Strong"/>
              <w:rFonts w:ascii="Cambria Math" w:hAnsi="Cambria Math" w:cs="Times New Roman"/>
              <w:spacing w:val="-1"/>
              <w:sz w:val="24"/>
              <w:szCs w:val="24"/>
              <w:shd w:val="clear" w:color="auto" w:fill="FFFFFF"/>
            </w:rPr>
            <m:t>α=</m:t>
          </m:r>
          <w:commentRangeStart w:id="3"/>
          <m:r>
            <m:rPr>
              <m:sty m:val="p"/>
            </m:rPr>
            <w:rPr>
              <w:rStyle w:val="Strong"/>
              <w:rFonts w:ascii="Cambria Math" w:hAnsi="Cambria Math" w:cs="Times New Roman"/>
              <w:spacing w:val="-1"/>
              <w:sz w:val="24"/>
              <w:szCs w:val="24"/>
              <w:shd w:val="clear" w:color="auto" w:fill="FFFFFF"/>
            </w:rPr>
            <m:t>0.05</m:t>
          </m:r>
          <w:commentRangeEnd w:id="3"/>
          <m:r>
            <m:rPr>
              <m:sty m:val="p"/>
            </m:rPr>
            <w:rPr>
              <w:rStyle w:val="CommentReference"/>
            </w:rPr>
            <w:commentReference w:id="3"/>
          </m:r>
        </m:oMath>
      </m:oMathPara>
    </w:p>
    <w:p w14:paraId="5BB35A6F" w14:textId="77777777" w:rsidR="00425BC2" w:rsidRDefault="00AC2667" w:rsidP="008F12AB">
      <w:pPr>
        <w:keepLines/>
        <w:jc w:val="bot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Ho is the null hypothesis</w:t>
      </w:r>
      <w:r w:rsidR="005E4093">
        <w:rPr>
          <w:rStyle w:val="Strong"/>
          <w:rFonts w:ascii="Times New Roman" w:hAnsi="Times New Roman" w:cs="Times New Roman"/>
          <w:b w:val="0"/>
          <w:spacing w:val="-1"/>
          <w:sz w:val="24"/>
          <w:szCs w:val="24"/>
          <w:shd w:val="clear" w:color="auto" w:fill="FFFFFF"/>
        </w:rPr>
        <w:t>. I</w:t>
      </w:r>
      <w:r>
        <w:rPr>
          <w:rStyle w:val="Strong"/>
          <w:rFonts w:ascii="Times New Roman" w:hAnsi="Times New Roman" w:cs="Times New Roman"/>
          <w:b w:val="0"/>
          <w:spacing w:val="-1"/>
          <w:sz w:val="24"/>
          <w:szCs w:val="24"/>
          <w:shd w:val="clear" w:color="auto" w:fill="FFFFFF"/>
        </w:rPr>
        <w:t xml:space="preserve">t assumes the </w:t>
      </w:r>
      <w:proofErr w:type="gramStart"/>
      <w:r w:rsidR="00425BC2">
        <w:rPr>
          <w:rStyle w:val="Strong"/>
          <w:rFonts w:ascii="Times New Roman" w:hAnsi="Times New Roman" w:cs="Times New Roman"/>
          <w:b w:val="0"/>
          <w:spacing w:val="-1"/>
          <w:sz w:val="24"/>
          <w:szCs w:val="24"/>
          <w:shd w:val="clear" w:color="auto" w:fill="FFFFFF"/>
        </w:rPr>
        <w:t>four insurance</w:t>
      </w:r>
      <w:proofErr w:type="gramEnd"/>
      <w:r w:rsidR="002679BD">
        <w:rPr>
          <w:rStyle w:val="Strong"/>
          <w:rFonts w:ascii="Times New Roman" w:hAnsi="Times New Roman" w:cs="Times New Roman"/>
          <w:b w:val="0"/>
          <w:spacing w:val="-1"/>
          <w:sz w:val="24"/>
          <w:szCs w:val="24"/>
          <w:shd w:val="clear" w:color="auto" w:fill="FFFFFF"/>
        </w:rPr>
        <w:t xml:space="preserve"> status has the same mean of length of stay in hospital</w:t>
      </w:r>
      <w:r w:rsidR="00425BC2">
        <w:rPr>
          <w:rStyle w:val="Strong"/>
          <w:rFonts w:ascii="Times New Roman" w:hAnsi="Times New Roman" w:cs="Times New Roman"/>
          <w:b w:val="0"/>
          <w:spacing w:val="-1"/>
          <w:sz w:val="24"/>
          <w:szCs w:val="24"/>
          <w:shd w:val="clear" w:color="auto" w:fill="FFFFFF"/>
        </w:rPr>
        <w:t>.</w:t>
      </w:r>
    </w:p>
    <w:p w14:paraId="0AA12A45" w14:textId="77777777" w:rsidR="002679BD" w:rsidRDefault="00425BC2" w:rsidP="008F12AB">
      <w:pPr>
        <w:keepLines/>
        <w:jc w:val="both"/>
        <w:rPr>
          <w:rStyle w:val="Strong"/>
          <w:rFonts w:ascii="Times New Roman" w:hAnsi="Times New Roman" w:cs="Times New Roman"/>
          <w:b w:val="0"/>
          <w:spacing w:val="-1"/>
          <w:sz w:val="24"/>
          <w:szCs w:val="24"/>
          <w:shd w:val="clear" w:color="auto" w:fill="FFFFFF"/>
        </w:rPr>
      </w:pPr>
      <w:r w:rsidRPr="00C071DC">
        <w:rPr>
          <w:rStyle w:val="Strong"/>
          <w:rFonts w:ascii="Times New Roman" w:hAnsi="Times New Roman" w:cs="Times New Roman"/>
          <w:b w:val="0"/>
          <w:spacing w:val="-1"/>
          <w:sz w:val="24"/>
          <w:szCs w:val="24"/>
          <w:shd w:val="clear" w:color="auto" w:fill="FFFFFF"/>
        </w:rPr>
        <w:t>H</w:t>
      </w:r>
      <w:r w:rsidRPr="00425BC2">
        <w:rPr>
          <w:rStyle w:val="Strong"/>
          <w:rFonts w:ascii="Times New Roman" w:hAnsi="Times New Roman" w:cs="Times New Roman"/>
          <w:b w:val="0"/>
          <w:spacing w:val="-1"/>
          <w:sz w:val="24"/>
          <w:szCs w:val="24"/>
          <w:shd w:val="clear" w:color="auto" w:fill="FFFFFF"/>
          <w:vertAlign w:val="subscript"/>
        </w:rPr>
        <w:t xml:space="preserve">1 </w:t>
      </w:r>
      <w:r w:rsidRPr="00425BC2">
        <w:rPr>
          <w:rStyle w:val="Strong"/>
          <w:rFonts w:ascii="Times New Roman" w:hAnsi="Times New Roman" w:cs="Times New Roman"/>
          <w:b w:val="0"/>
          <w:spacing w:val="-1"/>
          <w:sz w:val="24"/>
          <w:szCs w:val="24"/>
          <w:shd w:val="clear" w:color="auto" w:fill="FFFFFF"/>
        </w:rPr>
        <w:t>is the</w:t>
      </w:r>
      <w:r w:rsidR="002679BD" w:rsidRPr="00425BC2">
        <w:rPr>
          <w:rStyle w:val="Strong"/>
          <w:rFonts w:ascii="Times New Roman" w:hAnsi="Times New Roman" w:cs="Times New Roman"/>
          <w:b w:val="0"/>
          <w:spacing w:val="-1"/>
          <w:sz w:val="24"/>
          <w:szCs w:val="24"/>
          <w:shd w:val="clear" w:color="auto" w:fill="FFFFFF"/>
        </w:rPr>
        <w:t> </w:t>
      </w:r>
      <w:hyperlink r:id="rId9" w:tooltip="The idea that there is a relationship in the population and that the relationship in the sample reflects this relationship in the population." w:history="1">
        <w:r w:rsidR="002679BD" w:rsidRPr="00425BC2">
          <w:rPr>
            <w:rStyle w:val="Strong"/>
            <w:rFonts w:ascii="Times New Roman" w:hAnsi="Times New Roman" w:cs="Times New Roman"/>
            <w:b w:val="0"/>
            <w:spacing w:val="-1"/>
            <w:sz w:val="24"/>
            <w:szCs w:val="24"/>
            <w:shd w:val="clear" w:color="auto" w:fill="FFFFFF"/>
          </w:rPr>
          <w:t>alternative hypothesis</w:t>
        </w:r>
      </w:hyperlink>
      <w:r>
        <w:rPr>
          <w:rStyle w:val="Strong"/>
          <w:rFonts w:ascii="Times New Roman" w:hAnsi="Times New Roman" w:cs="Times New Roman"/>
          <w:b w:val="0"/>
          <w:spacing w:val="-1"/>
          <w:sz w:val="24"/>
          <w:szCs w:val="24"/>
          <w:shd w:val="clear" w:color="auto" w:fill="FFFFFF"/>
        </w:rPr>
        <w:t>, it assumes that not all four insurance status has the same mean of length of stay in hospital.</w:t>
      </w:r>
    </w:p>
    <w:p w14:paraId="63DF59A7" w14:textId="77777777" w:rsidR="00425BC2" w:rsidRDefault="00425BC2" w:rsidP="008F12AB">
      <w:pPr>
        <w:keepLines/>
        <w:jc w:val="both"/>
        <w:rPr>
          <w:rStyle w:val="Strong"/>
          <w:rFonts w:ascii="Times New Roman" w:hAnsi="Times New Roman" w:cs="Times New Roman"/>
          <w:b w:val="0"/>
          <w:spacing w:val="-1"/>
          <w:sz w:val="24"/>
          <w:szCs w:val="24"/>
          <w:shd w:val="clear" w:color="auto" w:fill="FFFFFF"/>
        </w:rPr>
      </w:pPr>
      <w:commentRangeStart w:id="4"/>
      <w:r w:rsidRPr="00425BC2">
        <w:rPr>
          <w:rStyle w:val="Strong"/>
          <w:rFonts w:ascii="Times New Roman" w:hAnsi="Times New Roman" w:cs="Times New Roman"/>
          <w:b w:val="0"/>
          <w:spacing w:val="-1"/>
          <w:sz w:val="24"/>
          <w:szCs w:val="24"/>
          <w:shd w:val="clear" w:color="auto" w:fill="FFFFFF"/>
        </w:rPr>
        <w:t xml:space="preserve">A crucial step in null hypothesis testing is finding the likelihood of the sample result if the null hypothesis were </w:t>
      </w:r>
      <w:r w:rsidR="005E4093">
        <w:rPr>
          <w:rStyle w:val="Strong"/>
          <w:rFonts w:ascii="Times New Roman" w:hAnsi="Times New Roman" w:cs="Times New Roman"/>
          <w:b w:val="0"/>
          <w:spacing w:val="-1"/>
          <w:sz w:val="24"/>
          <w:szCs w:val="24"/>
          <w:shd w:val="clear" w:color="auto" w:fill="FFFFFF"/>
        </w:rPr>
        <w:t>True</w:t>
      </w:r>
      <w:r w:rsidRPr="00425BC2">
        <w:rPr>
          <w:rStyle w:val="Strong"/>
          <w:rFonts w:ascii="Times New Roman" w:hAnsi="Times New Roman" w:cs="Times New Roman"/>
          <w:b w:val="0"/>
          <w:spacing w:val="-1"/>
          <w:sz w:val="24"/>
          <w:szCs w:val="24"/>
          <w:shd w:val="clear" w:color="auto" w:fill="FFFFFF"/>
        </w:rPr>
        <w:t>. This probability is called the p value. A low p value means that the sample result would be unlikely if the null hypothesis were true and leads to the rejection of the null hypothesis. A high p</w:t>
      </w:r>
      <w:r w:rsidR="005E4093">
        <w:rPr>
          <w:rStyle w:val="Strong"/>
          <w:rFonts w:ascii="Times New Roman" w:hAnsi="Times New Roman" w:cs="Times New Roman"/>
          <w:b w:val="0"/>
          <w:spacing w:val="-1"/>
          <w:sz w:val="24"/>
          <w:szCs w:val="24"/>
          <w:shd w:val="clear" w:color="auto" w:fill="FFFFFF"/>
        </w:rPr>
        <w:t>-</w:t>
      </w:r>
      <w:r w:rsidRPr="00425BC2">
        <w:rPr>
          <w:rStyle w:val="Strong"/>
          <w:rFonts w:ascii="Times New Roman" w:hAnsi="Times New Roman" w:cs="Times New Roman"/>
          <w:b w:val="0"/>
          <w:spacing w:val="-1"/>
          <w:sz w:val="24"/>
          <w:szCs w:val="24"/>
          <w:shd w:val="clear" w:color="auto" w:fill="FFFFFF"/>
        </w:rPr>
        <w:t xml:space="preserve">value means that the sample result would be likely if the null hypothesis were true and leads to the retention of the null hypothesis. </w:t>
      </w:r>
      <w:r>
        <w:rPr>
          <w:rStyle w:val="Strong"/>
          <w:rFonts w:ascii="Times New Roman" w:hAnsi="Times New Roman" w:cs="Times New Roman"/>
          <w:b w:val="0"/>
          <w:spacing w:val="-1"/>
          <w:sz w:val="24"/>
          <w:szCs w:val="24"/>
          <w:shd w:val="clear" w:color="auto" w:fill="FFFFFF"/>
        </w:rPr>
        <w:t xml:space="preserve">Furthermore, we use the criterion </w:t>
      </w:r>
      <w:r w:rsidRPr="00425BC2">
        <w:rPr>
          <w:rStyle w:val="Strong"/>
          <w:rFonts w:ascii="Times New Roman" w:hAnsi="Times New Roman" w:cs="Times New Roman"/>
          <w:b w:val="0"/>
          <w:spacing w:val="-1"/>
          <w:sz w:val="24"/>
          <w:szCs w:val="24"/>
          <w:shd w:val="clear" w:color="auto" w:fill="FFFFFF"/>
        </w:rPr>
        <w:t xml:space="preserve">called α </w:t>
      </w:r>
      <w:r>
        <w:rPr>
          <w:rStyle w:val="Strong"/>
          <w:rFonts w:ascii="Times New Roman" w:hAnsi="Times New Roman" w:cs="Times New Roman"/>
          <w:b w:val="0"/>
          <w:spacing w:val="-1"/>
          <w:sz w:val="24"/>
          <w:szCs w:val="24"/>
          <w:shd w:val="clear" w:color="auto" w:fill="FFFFFF"/>
        </w:rPr>
        <w:t xml:space="preserve">to determine </w:t>
      </w:r>
      <w:r w:rsidRPr="00425BC2">
        <w:rPr>
          <w:rStyle w:val="Strong"/>
          <w:rFonts w:ascii="Times New Roman" w:hAnsi="Times New Roman" w:cs="Times New Roman"/>
          <w:b w:val="0"/>
          <w:spacing w:val="-1"/>
          <w:sz w:val="24"/>
          <w:szCs w:val="24"/>
          <w:shd w:val="clear" w:color="auto" w:fill="FFFFFF"/>
        </w:rPr>
        <w:t>how low must the p</w:t>
      </w:r>
      <w:r w:rsidR="005E4093">
        <w:rPr>
          <w:rStyle w:val="Strong"/>
          <w:rFonts w:ascii="Times New Roman" w:hAnsi="Times New Roman" w:cs="Times New Roman"/>
          <w:b w:val="0"/>
          <w:spacing w:val="-1"/>
          <w:sz w:val="24"/>
          <w:szCs w:val="24"/>
          <w:shd w:val="clear" w:color="auto" w:fill="FFFFFF"/>
        </w:rPr>
        <w:t>-</w:t>
      </w:r>
      <w:r w:rsidRPr="00425BC2">
        <w:rPr>
          <w:rStyle w:val="Strong"/>
          <w:rFonts w:ascii="Times New Roman" w:hAnsi="Times New Roman" w:cs="Times New Roman"/>
          <w:b w:val="0"/>
          <w:spacing w:val="-1"/>
          <w:sz w:val="24"/>
          <w:szCs w:val="24"/>
          <w:shd w:val="clear" w:color="auto" w:fill="FFFFFF"/>
        </w:rPr>
        <w:t>value be before the sample result is considered unlikely enough to reject the null hypothesis</w:t>
      </w:r>
      <w:r>
        <w:rPr>
          <w:rStyle w:val="Strong"/>
          <w:rFonts w:ascii="Times New Roman" w:hAnsi="Times New Roman" w:cs="Times New Roman"/>
          <w:b w:val="0"/>
          <w:spacing w:val="-1"/>
          <w:sz w:val="24"/>
          <w:szCs w:val="24"/>
          <w:shd w:val="clear" w:color="auto" w:fill="FFFFFF"/>
        </w:rPr>
        <w:t xml:space="preserve">. We define </w:t>
      </w:r>
      <m:oMath>
        <m:r>
          <m:rPr>
            <m:sty m:val="p"/>
          </m:rPr>
          <w:rPr>
            <w:rStyle w:val="Strong"/>
            <w:rFonts w:ascii="Cambria Math" w:hAnsi="Cambria Math" w:cs="Times New Roman"/>
            <w:spacing w:val="-1"/>
            <w:sz w:val="24"/>
            <w:szCs w:val="24"/>
            <w:shd w:val="clear" w:color="auto" w:fill="FFFFFF"/>
          </w:rPr>
          <m:t>α=0.05</m:t>
        </m:r>
      </m:oMath>
      <w:r>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spacing w:val="-1"/>
          <w:sz w:val="24"/>
          <w:szCs w:val="24"/>
          <w:shd w:val="clear" w:color="auto" w:fill="FFFFFF"/>
        </w:rPr>
        <w:t xml:space="preserve">. </w:t>
      </w:r>
      <w:r w:rsidRPr="00425BC2">
        <w:rPr>
          <w:rStyle w:val="Strong"/>
          <w:rFonts w:ascii="Times New Roman" w:hAnsi="Times New Roman" w:cs="Times New Roman"/>
          <w:b w:val="0"/>
          <w:spacing w:val="-1"/>
          <w:sz w:val="24"/>
          <w:szCs w:val="24"/>
          <w:shd w:val="clear" w:color="auto" w:fill="FFFFFF"/>
        </w:rPr>
        <w:t>If there is less than a 5% chance of a result as extreme as the sample result if the null hypothesis were true, then the null hypothesis is rejected. When this happens, the result is said to be statistically significant.</w:t>
      </w:r>
      <w:commentRangeEnd w:id="4"/>
      <w:r w:rsidR="003E17DF">
        <w:rPr>
          <w:rStyle w:val="CommentReference"/>
        </w:rPr>
        <w:commentReference w:id="4"/>
      </w:r>
    </w:p>
    <w:p w14:paraId="0A7F4B8A" w14:textId="77777777" w:rsidR="00073411" w:rsidRDefault="00073411" w:rsidP="008F12AB">
      <w:pPr>
        <w:keepLines/>
        <w:jc w:val="both"/>
        <w:rPr>
          <w:rStyle w:val="Strong"/>
          <w:rFonts w:ascii="Times New Roman" w:hAnsi="Times New Roman" w:cs="Times New Roman"/>
          <w:b w:val="0"/>
          <w:bCs w:val="0"/>
          <w:spacing w:val="-1"/>
          <w:sz w:val="24"/>
          <w:szCs w:val="24"/>
          <w:shd w:val="clear" w:color="auto" w:fill="FFFFFF"/>
        </w:rPr>
      </w:pPr>
      <w:r w:rsidRPr="00AC2667">
        <w:rPr>
          <w:rStyle w:val="Strong"/>
          <w:rFonts w:ascii="Times New Roman" w:hAnsi="Times New Roman" w:cs="Times New Roman"/>
          <w:b w:val="0"/>
          <w:spacing w:val="-1"/>
          <w:sz w:val="24"/>
          <w:szCs w:val="24"/>
          <w:shd w:val="clear" w:color="auto" w:fill="FFFFFF"/>
        </w:rPr>
        <w:t>After calculation by python, we got the p</w:t>
      </w:r>
      <w:r w:rsidR="005E4093">
        <w:rPr>
          <w:rStyle w:val="Strong"/>
          <w:rFonts w:ascii="Times New Roman" w:hAnsi="Times New Roman" w:cs="Times New Roman"/>
          <w:b w:val="0"/>
          <w:spacing w:val="-1"/>
          <w:sz w:val="24"/>
          <w:szCs w:val="24"/>
          <w:shd w:val="clear" w:color="auto" w:fill="FFFFFF"/>
        </w:rPr>
        <w:t>-</w:t>
      </w:r>
      <w:r w:rsidRPr="00AC2667">
        <w:rPr>
          <w:rStyle w:val="Strong"/>
          <w:rFonts w:ascii="Times New Roman" w:hAnsi="Times New Roman" w:cs="Times New Roman"/>
          <w:b w:val="0"/>
          <w:spacing w:val="-1"/>
          <w:sz w:val="24"/>
          <w:szCs w:val="24"/>
          <w:shd w:val="clear" w:color="auto" w:fill="FFFFFF"/>
        </w:rPr>
        <w:t xml:space="preserve">value is 0.0, which is smaller than </w:t>
      </w:r>
      <m:oMath>
        <m:r>
          <m:rPr>
            <m:sty m:val="p"/>
          </m:rPr>
          <w:rPr>
            <w:rStyle w:val="Strong"/>
            <w:rFonts w:ascii="Cambria Math" w:hAnsi="Cambria Math" w:cs="Times New Roman"/>
            <w:spacing w:val="-1"/>
            <w:sz w:val="24"/>
            <w:szCs w:val="24"/>
            <w:shd w:val="clear" w:color="auto" w:fill="FFFFFF"/>
          </w:rPr>
          <m:t>α</m:t>
        </m:r>
      </m:oMath>
      <w:r w:rsidR="00AC2667">
        <w:rPr>
          <w:rStyle w:val="Strong"/>
          <w:rFonts w:ascii="Times New Roman" w:hAnsi="Times New Roman" w:cs="Times New Roman"/>
          <w:b w:val="0"/>
          <w:bCs w:val="0"/>
          <w:spacing w:val="-1"/>
          <w:sz w:val="24"/>
          <w:szCs w:val="24"/>
          <w:shd w:val="clear" w:color="auto" w:fill="FFFFFF"/>
        </w:rPr>
        <w:t xml:space="preserve">, It means we can reject the null hypothesis, and there is </w:t>
      </w:r>
      <w:r w:rsidR="005E4093">
        <w:rPr>
          <w:rStyle w:val="Strong"/>
          <w:rFonts w:ascii="Times New Roman" w:hAnsi="Times New Roman" w:cs="Times New Roman"/>
          <w:b w:val="0"/>
          <w:bCs w:val="0"/>
          <w:spacing w:val="-1"/>
          <w:sz w:val="24"/>
          <w:szCs w:val="24"/>
          <w:shd w:val="clear" w:color="auto" w:fill="FFFFFF"/>
        </w:rPr>
        <w:t xml:space="preserve">the </w:t>
      </w:r>
      <w:r w:rsidR="00AC2667">
        <w:rPr>
          <w:rStyle w:val="Strong"/>
          <w:rFonts w:ascii="Times New Roman" w:hAnsi="Times New Roman" w:cs="Times New Roman"/>
          <w:b w:val="0"/>
          <w:bCs w:val="0"/>
          <w:spacing w:val="-1"/>
          <w:sz w:val="24"/>
          <w:szCs w:val="24"/>
          <w:shd w:val="clear" w:color="auto" w:fill="FFFFFF"/>
        </w:rPr>
        <w:t xml:space="preserve">significant difference among four different insurance status for </w:t>
      </w:r>
      <w:r w:rsidR="005E4093">
        <w:rPr>
          <w:rStyle w:val="Strong"/>
          <w:rFonts w:ascii="Times New Roman" w:hAnsi="Times New Roman" w:cs="Times New Roman"/>
          <w:b w:val="0"/>
          <w:bCs w:val="0"/>
          <w:spacing w:val="-1"/>
          <w:sz w:val="24"/>
          <w:szCs w:val="24"/>
          <w:shd w:val="clear" w:color="auto" w:fill="FFFFFF"/>
        </w:rPr>
        <w:t xml:space="preserve">the </w:t>
      </w:r>
      <w:r w:rsidR="00AC2667">
        <w:rPr>
          <w:rStyle w:val="Strong"/>
          <w:rFonts w:ascii="Times New Roman" w:hAnsi="Times New Roman" w:cs="Times New Roman"/>
          <w:b w:val="0"/>
          <w:bCs w:val="0"/>
          <w:spacing w:val="-1"/>
          <w:sz w:val="24"/>
          <w:szCs w:val="24"/>
          <w:shd w:val="clear" w:color="auto" w:fill="FFFFFF"/>
        </w:rPr>
        <w:t>length of stay in hospital.</w:t>
      </w:r>
    </w:p>
    <w:p w14:paraId="5081A7E0" w14:textId="77777777" w:rsidR="00AC2667" w:rsidRDefault="00AC2667" w:rsidP="008F12AB">
      <w:pPr>
        <w:keepLines/>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2.</w:t>
      </w:r>
      <w:r w:rsidRPr="006D3840">
        <w:rPr>
          <w:rStyle w:val="Strong"/>
          <w:rFonts w:ascii="Times New Roman" w:hAnsi="Times New Roman" w:cs="Times New Roman"/>
          <w:spacing w:val="-1"/>
          <w:sz w:val="24"/>
          <w:szCs w:val="24"/>
          <w:shd w:val="clear" w:color="auto" w:fill="FFFFFF"/>
        </w:rPr>
        <w:t xml:space="preserve">  </w:t>
      </w:r>
      <w:r w:rsidRPr="006D3840">
        <w:rPr>
          <w:rStyle w:val="Strong"/>
          <w:rFonts w:ascii="Times New Roman" w:hAnsi="Times New Roman" w:cs="Times New Roman"/>
          <w:b w:val="0"/>
          <w:bCs w:val="0"/>
          <w:spacing w:val="-1"/>
          <w:sz w:val="24"/>
          <w:szCs w:val="24"/>
          <w:shd w:val="clear" w:color="auto" w:fill="FFFFFF"/>
        </w:rPr>
        <w:t xml:space="preserve">Post-hoc test: </w:t>
      </w:r>
      <w:r w:rsidR="008F12AB">
        <w:rPr>
          <w:rFonts w:ascii="Times New Roman" w:hAnsi="Times New Roman" w:cs="Times New Roman"/>
          <w:color w:val="333333"/>
          <w:sz w:val="24"/>
          <w:szCs w:val="24"/>
          <w:shd w:val="clear" w:color="auto" w:fill="FFFFFF"/>
        </w:rPr>
        <w:t>Turkey's test</w:t>
      </w:r>
    </w:p>
    <w:p w14:paraId="191225CD" w14:textId="77777777" w:rsidR="003E3FC8" w:rsidRDefault="003E3FC8" w:rsidP="003E3FC8">
      <w:pPr>
        <w:keepLines/>
        <w:jc w:val="center"/>
        <w:rPr>
          <w:rStyle w:val="Strong"/>
          <w:rFonts w:ascii="Times New Roman" w:hAnsi="Times New Roman" w:cs="Times New Roman"/>
          <w:bCs w:val="0"/>
          <w:spacing w:val="-1"/>
          <w:sz w:val="24"/>
          <w:szCs w:val="24"/>
          <w:shd w:val="clear" w:color="auto" w:fill="FFFFFF"/>
        </w:rPr>
      </w:pPr>
    </w:p>
    <w:p w14:paraId="6840F2C0" w14:textId="77777777" w:rsidR="003E3FC8" w:rsidRDefault="003E3FC8" w:rsidP="003E3FC8">
      <w:pPr>
        <w:keepLines/>
        <w:jc w:val="center"/>
        <w:rPr>
          <w:rStyle w:val="Strong"/>
          <w:rFonts w:ascii="Times New Roman" w:hAnsi="Times New Roman" w:cs="Times New Roman"/>
          <w:bCs w:val="0"/>
          <w:spacing w:val="-1"/>
          <w:sz w:val="24"/>
          <w:szCs w:val="24"/>
          <w:shd w:val="clear" w:color="auto" w:fill="FFFFFF"/>
        </w:rPr>
      </w:pPr>
    </w:p>
    <w:p w14:paraId="1EADA251" w14:textId="77777777" w:rsidR="003E3FC8" w:rsidRDefault="003E3FC8" w:rsidP="003E3FC8">
      <w:pPr>
        <w:keepLines/>
        <w:jc w:val="center"/>
        <w:rPr>
          <w:rStyle w:val="Strong"/>
          <w:rFonts w:ascii="Times New Roman" w:hAnsi="Times New Roman" w:cs="Times New Roman"/>
          <w:bCs w:val="0"/>
          <w:spacing w:val="-1"/>
          <w:sz w:val="24"/>
          <w:szCs w:val="24"/>
          <w:shd w:val="clear" w:color="auto" w:fill="FFFFFF"/>
        </w:rPr>
      </w:pPr>
    </w:p>
    <w:p w14:paraId="0638CCDB" w14:textId="77777777" w:rsidR="00F708A4" w:rsidRDefault="00F708A4" w:rsidP="003E3FC8">
      <w:pPr>
        <w:keepLines/>
        <w:jc w:val="center"/>
        <w:rPr>
          <w:rStyle w:val="Strong"/>
          <w:rFonts w:ascii="Times New Roman" w:hAnsi="Times New Roman" w:cs="Times New Roman"/>
          <w:bCs w:val="0"/>
          <w:spacing w:val="-1"/>
          <w:sz w:val="24"/>
          <w:szCs w:val="24"/>
          <w:shd w:val="clear" w:color="auto" w:fill="FFFFFF"/>
        </w:rPr>
      </w:pPr>
    </w:p>
    <w:p w14:paraId="4C178F5A" w14:textId="77777777" w:rsidR="00636C24" w:rsidRPr="003E3FC8" w:rsidRDefault="003E3FC8" w:rsidP="003E3FC8">
      <w:pPr>
        <w:keepLines/>
        <w:jc w:val="center"/>
        <w:rPr>
          <w:rStyle w:val="Strong"/>
          <w:rFonts w:ascii="Times New Roman" w:hAnsi="Times New Roman" w:cs="Times New Roman"/>
          <w:bCs w:val="0"/>
          <w:spacing w:val="-1"/>
          <w:sz w:val="24"/>
          <w:szCs w:val="24"/>
          <w:shd w:val="clear" w:color="auto" w:fill="FFFFFF"/>
        </w:rPr>
      </w:pPr>
      <w:r w:rsidRPr="003E3FC8">
        <w:rPr>
          <w:rStyle w:val="Strong"/>
          <w:rFonts w:ascii="Times New Roman" w:hAnsi="Times New Roman" w:cs="Times New Roman"/>
          <w:bCs w:val="0"/>
          <w:spacing w:val="-1"/>
          <w:sz w:val="24"/>
          <w:szCs w:val="24"/>
          <w:shd w:val="clear" w:color="auto" w:fill="FFFFFF"/>
        </w:rPr>
        <w:lastRenderedPageBreak/>
        <w:t xml:space="preserve">Table 1 </w:t>
      </w:r>
      <w:commentRangeStart w:id="5"/>
      <w:r w:rsidRPr="003E3FC8">
        <w:rPr>
          <w:rFonts w:ascii="Times New Roman" w:hAnsi="Times New Roman" w:cs="Times New Roman"/>
          <w:color w:val="333333"/>
          <w:sz w:val="24"/>
          <w:szCs w:val="24"/>
          <w:shd w:val="clear" w:color="auto" w:fill="FFFFFF"/>
        </w:rPr>
        <w:t>Turkey's test</w:t>
      </w:r>
      <w:commentRangeEnd w:id="5"/>
      <w:r w:rsidR="003E17DF">
        <w:rPr>
          <w:rStyle w:val="CommentReference"/>
        </w:rPr>
        <w:commentReference w:id="5"/>
      </w:r>
    </w:p>
    <w:p w14:paraId="3EE34676" w14:textId="77777777" w:rsidR="00636C24" w:rsidRDefault="00636C24" w:rsidP="008F12AB">
      <w:pPr>
        <w:keepLines/>
        <w:jc w:val="both"/>
        <w:rPr>
          <w:rStyle w:val="Strong"/>
          <w:rFonts w:ascii="Times New Roman" w:hAnsi="Times New Roman" w:cs="Times New Roman"/>
          <w:b w:val="0"/>
          <w:bCs w:val="0"/>
          <w:spacing w:val="-1"/>
          <w:sz w:val="24"/>
          <w:szCs w:val="24"/>
          <w:shd w:val="clear" w:color="auto" w:fill="FFFFFF"/>
        </w:rPr>
      </w:pPr>
      <w:r w:rsidRPr="00636C24">
        <w:rPr>
          <w:rStyle w:val="Strong"/>
          <w:rFonts w:ascii="Times New Roman" w:hAnsi="Times New Roman" w:cs="Times New Roman"/>
          <w:b w:val="0"/>
          <w:bCs w:val="0"/>
          <w:noProof/>
          <w:spacing w:val="-1"/>
          <w:sz w:val="24"/>
          <w:szCs w:val="24"/>
          <w:shd w:val="clear" w:color="auto" w:fill="FFFFFF"/>
        </w:rPr>
        <w:drawing>
          <wp:inline distT="0" distB="0" distL="0" distR="0" wp14:anchorId="18FE6494" wp14:editId="72653790">
            <wp:extent cx="5380990" cy="1427480"/>
            <wp:effectExtent l="0" t="0" r="0" b="1270"/>
            <wp:docPr id="1" name="Picture 1" descr="C:\Users\Naixin\AppData\Local\Temp\15713287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ixin\AppData\Local\Temp\15713287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990" cy="1427480"/>
                    </a:xfrm>
                    <a:prstGeom prst="rect">
                      <a:avLst/>
                    </a:prstGeom>
                    <a:noFill/>
                    <a:ln>
                      <a:noFill/>
                    </a:ln>
                  </pic:spPr>
                </pic:pic>
              </a:graphicData>
            </a:graphic>
          </wp:inline>
        </w:drawing>
      </w:r>
    </w:p>
    <w:p w14:paraId="301303BF" w14:textId="77777777" w:rsidR="006D3840" w:rsidRDefault="006D3840" w:rsidP="008F12AB">
      <w:pPr>
        <w:keepLines/>
        <w:jc w:val="both"/>
        <w:rPr>
          <w:rFonts w:ascii="Times New Roman" w:hAnsi="Times New Roman" w:cs="Times New Roman"/>
          <w:color w:val="333333"/>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After the </w:t>
      </w:r>
      <w:r>
        <w:rPr>
          <w:rFonts w:ascii="Times New Roman" w:hAnsi="Times New Roman" w:cs="Times New Roman"/>
          <w:color w:val="333333"/>
          <w:sz w:val="24"/>
          <w:szCs w:val="24"/>
          <w:shd w:val="clear" w:color="auto" w:fill="FFFFFF"/>
        </w:rPr>
        <w:t xml:space="preserve">null hypotheses test, we </w:t>
      </w:r>
      <w:r w:rsidR="005E4093">
        <w:rPr>
          <w:rFonts w:ascii="Times New Roman" w:hAnsi="Times New Roman" w:cs="Times New Roman"/>
          <w:color w:val="333333"/>
          <w:sz w:val="24"/>
          <w:szCs w:val="24"/>
          <w:shd w:val="clear" w:color="auto" w:fill="FFFFFF"/>
        </w:rPr>
        <w:t xml:space="preserve">conclude </w:t>
      </w:r>
      <w:r>
        <w:rPr>
          <w:rFonts w:ascii="Times New Roman" w:hAnsi="Times New Roman" w:cs="Times New Roman"/>
          <w:color w:val="333333"/>
          <w:sz w:val="24"/>
          <w:szCs w:val="24"/>
          <w:shd w:val="clear" w:color="auto" w:fill="FFFFFF"/>
        </w:rPr>
        <w:t xml:space="preserve">that the four different health insurance status has </w:t>
      </w:r>
      <w:r w:rsidR="005E4093">
        <w:rPr>
          <w:rFonts w:ascii="Times New Roman" w:hAnsi="Times New Roman" w:cs="Times New Roman"/>
          <w:color w:val="333333"/>
          <w:sz w:val="24"/>
          <w:szCs w:val="24"/>
          <w:shd w:val="clear" w:color="auto" w:fill="FFFFFF"/>
        </w:rPr>
        <w:t xml:space="preserve">a </w:t>
      </w:r>
      <w:r>
        <w:rPr>
          <w:rFonts w:ascii="Times New Roman" w:hAnsi="Times New Roman" w:cs="Times New Roman"/>
          <w:color w:val="333333"/>
          <w:sz w:val="24"/>
          <w:szCs w:val="24"/>
          <w:shd w:val="clear" w:color="auto" w:fill="FFFFFF"/>
        </w:rPr>
        <w:t xml:space="preserve">significant influence on the length of stay in hospital. </w:t>
      </w:r>
      <w:commentRangeStart w:id="6"/>
      <w:r>
        <w:rPr>
          <w:rFonts w:ascii="Times New Roman" w:hAnsi="Times New Roman" w:cs="Times New Roman"/>
          <w:color w:val="333333"/>
          <w:sz w:val="24"/>
          <w:szCs w:val="24"/>
          <w:shd w:val="clear" w:color="auto" w:fill="FFFFFF"/>
        </w:rPr>
        <w:t xml:space="preserve">But </w:t>
      </w:r>
      <w:r w:rsidR="00636C24">
        <w:rPr>
          <w:rFonts w:ascii="Times New Roman" w:hAnsi="Times New Roman" w:cs="Times New Roman"/>
          <w:color w:val="333333"/>
          <w:sz w:val="24"/>
          <w:szCs w:val="24"/>
          <w:shd w:val="clear" w:color="auto" w:fill="FFFFFF"/>
        </w:rPr>
        <w:t>w</w:t>
      </w:r>
      <w:r>
        <w:rPr>
          <w:rFonts w:ascii="Times New Roman" w:hAnsi="Times New Roman" w:cs="Times New Roman"/>
          <w:color w:val="333333"/>
          <w:sz w:val="24"/>
          <w:szCs w:val="24"/>
          <w:shd w:val="clear" w:color="auto" w:fill="FFFFFF"/>
        </w:rPr>
        <w:t>e may wonder</w:t>
      </w:r>
      <w:r w:rsidR="00636C24">
        <w:rPr>
          <w:rFonts w:ascii="Times New Roman" w:hAnsi="Times New Roman" w:cs="Times New Roman"/>
          <w:color w:val="333333"/>
          <w:sz w:val="24"/>
          <w:szCs w:val="24"/>
          <w:shd w:val="clear" w:color="auto" w:fill="FFFFFF"/>
        </w:rPr>
        <w:t xml:space="preserve"> does the four insurance status</w:t>
      </w:r>
      <w:r w:rsidR="005E4093">
        <w:rPr>
          <w:rFonts w:ascii="Times New Roman" w:hAnsi="Times New Roman" w:cs="Times New Roman"/>
          <w:color w:val="333333"/>
          <w:sz w:val="24"/>
          <w:szCs w:val="24"/>
          <w:shd w:val="clear" w:color="auto" w:fill="FFFFFF"/>
        </w:rPr>
        <w:t>es</w:t>
      </w:r>
      <w:r w:rsidR="00636C24">
        <w:rPr>
          <w:rFonts w:ascii="Times New Roman" w:hAnsi="Times New Roman" w:cs="Times New Roman"/>
          <w:color w:val="333333"/>
          <w:sz w:val="24"/>
          <w:szCs w:val="24"/>
          <w:shd w:val="clear" w:color="auto" w:fill="FFFFFF"/>
        </w:rPr>
        <w:t xml:space="preserve"> are all significant difference</w:t>
      </w:r>
      <w:r w:rsidR="005E4093">
        <w:rPr>
          <w:rFonts w:ascii="Times New Roman" w:hAnsi="Times New Roman" w:cs="Times New Roman"/>
          <w:color w:val="333333"/>
          <w:sz w:val="24"/>
          <w:szCs w:val="24"/>
          <w:shd w:val="clear" w:color="auto" w:fill="FFFFFF"/>
        </w:rPr>
        <w:t>s</w:t>
      </w:r>
      <w:r w:rsidR="00636C24">
        <w:rPr>
          <w:rFonts w:ascii="Times New Roman" w:hAnsi="Times New Roman" w:cs="Times New Roman"/>
          <w:color w:val="333333"/>
          <w:sz w:val="24"/>
          <w:szCs w:val="24"/>
          <w:shd w:val="clear" w:color="auto" w:fill="FFFFFF"/>
        </w:rPr>
        <w:t xml:space="preserve"> between each other.</w:t>
      </w:r>
      <w:r w:rsidR="005E4093">
        <w:rPr>
          <w:rFonts w:ascii="Times New Roman" w:hAnsi="Times New Roman" w:cs="Times New Roman"/>
          <w:color w:val="333333"/>
          <w:sz w:val="24"/>
          <w:szCs w:val="24"/>
          <w:shd w:val="clear" w:color="auto" w:fill="FFFFFF"/>
        </w:rPr>
        <w:t xml:space="preserve"> </w:t>
      </w:r>
      <w:r w:rsidR="00636C24">
        <w:rPr>
          <w:rFonts w:ascii="Times New Roman" w:hAnsi="Times New Roman" w:cs="Times New Roman"/>
          <w:color w:val="333333"/>
          <w:sz w:val="24"/>
          <w:szCs w:val="24"/>
          <w:shd w:val="clear" w:color="auto" w:fill="FFFFFF"/>
        </w:rPr>
        <w:t>we can use one of the most popular post-hoc test--- Turkey's test to investigate it.</w:t>
      </w:r>
      <w:r w:rsidR="00636C24" w:rsidRPr="00636C24">
        <w:t xml:space="preserve"> </w:t>
      </w:r>
      <w:commentRangeEnd w:id="6"/>
      <w:r w:rsidR="003E17DF">
        <w:rPr>
          <w:rStyle w:val="CommentReference"/>
        </w:rPr>
        <w:commentReference w:id="6"/>
      </w:r>
      <w:r w:rsidR="00636C24" w:rsidRPr="00636C24">
        <w:rPr>
          <w:rFonts w:ascii="Times New Roman" w:hAnsi="Times New Roman" w:cs="Times New Roman"/>
          <w:color w:val="333333"/>
          <w:sz w:val="24"/>
          <w:szCs w:val="24"/>
          <w:shd w:val="clear" w:color="auto" w:fill="FFFFFF"/>
        </w:rPr>
        <w:t>The purpose of Tukey’s test is to figure out which groups in your sample differ. It uses the</w:t>
      </w:r>
      <w:r w:rsidR="005E4093">
        <w:rPr>
          <w:rFonts w:ascii="Times New Roman" w:hAnsi="Times New Roman" w:cs="Times New Roman"/>
          <w:color w:val="333333"/>
          <w:sz w:val="24"/>
          <w:szCs w:val="24"/>
          <w:shd w:val="clear" w:color="auto" w:fill="FFFFFF"/>
        </w:rPr>
        <w:t xml:space="preserve"> "</w:t>
      </w:r>
      <w:r w:rsidR="00636C24" w:rsidRPr="00636C24">
        <w:rPr>
          <w:rFonts w:ascii="Times New Roman" w:hAnsi="Times New Roman" w:cs="Times New Roman"/>
          <w:color w:val="333333"/>
          <w:sz w:val="24"/>
          <w:szCs w:val="24"/>
          <w:shd w:val="clear" w:color="auto" w:fill="FFFFFF"/>
        </w:rPr>
        <w:t>Honest Significant Difference</w:t>
      </w:r>
      <w:r w:rsidR="005E4093">
        <w:rPr>
          <w:rFonts w:ascii="Times New Roman" w:hAnsi="Times New Roman" w:cs="Times New Roman"/>
          <w:color w:val="333333"/>
          <w:sz w:val="24"/>
          <w:szCs w:val="24"/>
          <w:shd w:val="clear" w:color="auto" w:fill="FFFFFF"/>
        </w:rPr>
        <w:t>"</w:t>
      </w:r>
      <w:r w:rsidR="00636C24" w:rsidRPr="00636C24">
        <w:rPr>
          <w:rFonts w:ascii="Times New Roman" w:hAnsi="Times New Roman" w:cs="Times New Roman"/>
          <w:color w:val="333333"/>
          <w:sz w:val="24"/>
          <w:szCs w:val="24"/>
          <w:shd w:val="clear" w:color="auto" w:fill="FFFFFF"/>
        </w:rPr>
        <w:t>, a number that represents the distance between groups, to compare every mean with every other mean</w:t>
      </w:r>
      <w:r w:rsidR="00636C24">
        <w:rPr>
          <w:rFonts w:ascii="Times New Roman" w:hAnsi="Times New Roman" w:cs="Times New Roman"/>
          <w:color w:val="333333"/>
          <w:sz w:val="24"/>
          <w:szCs w:val="24"/>
          <w:shd w:val="clear" w:color="auto" w:fill="FFFFFF"/>
        </w:rPr>
        <w:t>.</w:t>
      </w:r>
    </w:p>
    <w:p w14:paraId="648378EC" w14:textId="77777777" w:rsidR="00294ED6" w:rsidRDefault="00636C24"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According to </w:t>
      </w:r>
      <w:del w:id="7" w:author="Cornelia Ilin" w:date="2019-10-22T20:50:00Z">
        <w:r w:rsidDel="00A81E18">
          <w:rPr>
            <w:rFonts w:ascii="Times New Roman" w:hAnsi="Times New Roman" w:cs="Times New Roman"/>
            <w:color w:val="333333"/>
            <w:sz w:val="24"/>
            <w:szCs w:val="24"/>
            <w:shd w:val="clear" w:color="auto" w:fill="FFFFFF"/>
          </w:rPr>
          <w:delText xml:space="preserve">the </w:delText>
        </w:r>
      </w:del>
      <w:r>
        <w:rPr>
          <w:rFonts w:ascii="Times New Roman" w:hAnsi="Times New Roman" w:cs="Times New Roman"/>
          <w:color w:val="333333"/>
          <w:sz w:val="24"/>
          <w:szCs w:val="24"/>
          <w:shd w:val="clear" w:color="auto" w:fill="FFFFFF"/>
        </w:rPr>
        <w:t xml:space="preserve">table 1, we know </w:t>
      </w:r>
      <w:r w:rsidR="00294ED6">
        <w:rPr>
          <w:rFonts w:ascii="Times New Roman" w:hAnsi="Times New Roman" w:cs="Times New Roman"/>
          <w:color w:val="333333"/>
          <w:sz w:val="24"/>
          <w:szCs w:val="24"/>
          <w:shd w:val="clear" w:color="auto" w:fill="FFFFFF"/>
        </w:rPr>
        <w:t xml:space="preserve">the three groups: </w:t>
      </w:r>
      <w:commentRangeStart w:id="8"/>
      <w:r w:rsidRPr="00636C24">
        <w:rPr>
          <w:rFonts w:ascii="Times New Roman" w:hAnsi="Times New Roman" w:cs="Times New Roman"/>
          <w:color w:val="333333"/>
          <w:sz w:val="24"/>
          <w:szCs w:val="24"/>
          <w:shd w:val="clear" w:color="auto" w:fill="FFFFFF"/>
        </w:rPr>
        <w:t>Blue Cross/Blue Shield and Medicaid</w:t>
      </w:r>
      <w:r w:rsidR="00294ED6">
        <w:rPr>
          <w:rFonts w:ascii="Times New Roman" w:hAnsi="Times New Roman" w:cs="Times New Roman"/>
          <w:color w:val="333333"/>
          <w:sz w:val="24"/>
          <w:szCs w:val="24"/>
          <w:shd w:val="clear" w:color="auto" w:fill="FFFFFF"/>
        </w:rPr>
        <w:t>,</w:t>
      </w:r>
      <w:r w:rsidRPr="00636C24">
        <w:rPr>
          <w:rFonts w:ascii="Times New Roman" w:hAnsi="Times New Roman" w:cs="Times New Roman"/>
          <w:color w:val="333333"/>
          <w:sz w:val="24"/>
          <w:szCs w:val="24"/>
          <w:shd w:val="clear" w:color="auto" w:fill="FFFFFF"/>
        </w:rPr>
        <w:t xml:space="preserve"> </w:t>
      </w:r>
      <w:r w:rsidR="00294ED6" w:rsidRPr="00294ED6">
        <w:rPr>
          <w:rFonts w:ascii="Times New Roman" w:hAnsi="Times New Roman" w:cs="Times New Roman"/>
          <w:color w:val="333333"/>
          <w:sz w:val="24"/>
          <w:szCs w:val="24"/>
          <w:shd w:val="clear" w:color="auto" w:fill="FFFFFF"/>
        </w:rPr>
        <w:t xml:space="preserve">Blue Cross/Blue Shield </w:t>
      </w:r>
      <w:r w:rsidR="00294ED6">
        <w:rPr>
          <w:rFonts w:ascii="Times New Roman" w:hAnsi="Times New Roman" w:cs="Times New Roman"/>
          <w:color w:val="333333"/>
          <w:sz w:val="24"/>
          <w:szCs w:val="24"/>
          <w:shd w:val="clear" w:color="auto" w:fill="FFFFFF"/>
        </w:rPr>
        <w:t xml:space="preserve">and </w:t>
      </w:r>
      <w:r w:rsidR="00294ED6" w:rsidRPr="00294ED6">
        <w:rPr>
          <w:rFonts w:ascii="Times New Roman" w:hAnsi="Times New Roman" w:cs="Times New Roman"/>
          <w:color w:val="333333"/>
          <w:sz w:val="24"/>
          <w:szCs w:val="24"/>
          <w:shd w:val="clear" w:color="auto" w:fill="FFFFFF"/>
        </w:rPr>
        <w:t>Private Health Insurance</w:t>
      </w:r>
      <w:r w:rsidR="00294ED6">
        <w:rPr>
          <w:rFonts w:ascii="Times New Roman" w:hAnsi="Times New Roman" w:cs="Times New Roman"/>
          <w:color w:val="333333"/>
          <w:sz w:val="24"/>
          <w:szCs w:val="24"/>
          <w:shd w:val="clear" w:color="auto" w:fill="FFFFFF"/>
        </w:rPr>
        <w:t xml:space="preserve">, </w:t>
      </w:r>
      <w:r w:rsidR="00294ED6" w:rsidRPr="00294ED6">
        <w:rPr>
          <w:rFonts w:ascii="Times New Roman" w:hAnsi="Times New Roman" w:cs="Times New Roman"/>
          <w:color w:val="333333"/>
          <w:sz w:val="24"/>
          <w:szCs w:val="24"/>
          <w:shd w:val="clear" w:color="auto" w:fill="FFFFFF"/>
        </w:rPr>
        <w:t xml:space="preserve">Medicaid </w:t>
      </w:r>
      <w:r w:rsidR="00294ED6">
        <w:rPr>
          <w:rFonts w:ascii="Times New Roman" w:hAnsi="Times New Roman" w:cs="Times New Roman"/>
          <w:color w:val="333333"/>
          <w:sz w:val="24"/>
          <w:szCs w:val="24"/>
          <w:shd w:val="clear" w:color="auto" w:fill="FFFFFF"/>
        </w:rPr>
        <w:t xml:space="preserve">and </w:t>
      </w:r>
      <w:r w:rsidR="00294ED6" w:rsidRPr="00294ED6">
        <w:rPr>
          <w:rFonts w:ascii="Times New Roman" w:hAnsi="Times New Roman" w:cs="Times New Roman"/>
          <w:color w:val="333333"/>
          <w:sz w:val="24"/>
          <w:szCs w:val="24"/>
          <w:shd w:val="clear" w:color="auto" w:fill="FFFFFF"/>
        </w:rPr>
        <w:t>Private Health Insurance</w:t>
      </w:r>
      <w:r w:rsidR="00294ED6">
        <w:rPr>
          <w:rFonts w:ascii="Times New Roman" w:hAnsi="Times New Roman" w:cs="Times New Roman"/>
          <w:color w:val="333333"/>
          <w:sz w:val="24"/>
          <w:szCs w:val="24"/>
          <w:shd w:val="clear" w:color="auto" w:fill="FFFFFF"/>
        </w:rPr>
        <w:t xml:space="preserve"> </w:t>
      </w:r>
      <w:r w:rsidRPr="00636C24">
        <w:rPr>
          <w:rFonts w:ascii="Times New Roman" w:hAnsi="Times New Roman" w:cs="Times New Roman"/>
          <w:color w:val="333333"/>
          <w:sz w:val="24"/>
          <w:szCs w:val="24"/>
          <w:shd w:val="clear" w:color="auto" w:fill="FFFFFF"/>
        </w:rPr>
        <w:t>have no statistical difference</w:t>
      </w:r>
      <w:r w:rsidR="00294ED6">
        <w:rPr>
          <w:rFonts w:ascii="Times New Roman" w:hAnsi="Times New Roman" w:cs="Times New Roman"/>
          <w:color w:val="333333"/>
          <w:sz w:val="24"/>
          <w:szCs w:val="24"/>
          <w:shd w:val="clear" w:color="auto" w:fill="FFFFFF"/>
        </w:rPr>
        <w:t xml:space="preserve"> in length of stay in hospital. The other three groups: </w:t>
      </w:r>
      <w:r w:rsidR="00294ED6" w:rsidRPr="00294ED6">
        <w:rPr>
          <w:rFonts w:ascii="Times New Roman" w:hAnsi="Times New Roman" w:cs="Times New Roman"/>
          <w:color w:val="333333"/>
          <w:sz w:val="24"/>
          <w:szCs w:val="24"/>
          <w:shd w:val="clear" w:color="auto" w:fill="FFFFFF"/>
        </w:rPr>
        <w:t>Blue Cross/Blue Shield</w:t>
      </w:r>
      <w:r w:rsidR="00294ED6">
        <w:rPr>
          <w:rFonts w:ascii="Times New Roman" w:hAnsi="Times New Roman" w:cs="Times New Roman"/>
          <w:color w:val="333333"/>
          <w:sz w:val="24"/>
          <w:szCs w:val="24"/>
          <w:shd w:val="clear" w:color="auto" w:fill="FFFFFF"/>
        </w:rPr>
        <w:t>,</w:t>
      </w:r>
      <w:r w:rsidR="00294ED6" w:rsidRPr="00294ED6">
        <w:t xml:space="preserve"> </w:t>
      </w:r>
      <w:r w:rsidR="00294ED6" w:rsidRPr="00294ED6">
        <w:rPr>
          <w:rFonts w:ascii="Times New Roman" w:hAnsi="Times New Roman" w:cs="Times New Roman"/>
          <w:color w:val="333333"/>
          <w:sz w:val="24"/>
          <w:szCs w:val="24"/>
          <w:shd w:val="clear" w:color="auto" w:fill="FFFFFF"/>
        </w:rPr>
        <w:t xml:space="preserve">Medicaid </w:t>
      </w:r>
      <w:r w:rsidR="00294ED6">
        <w:rPr>
          <w:rFonts w:ascii="Times New Roman" w:hAnsi="Times New Roman" w:cs="Times New Roman"/>
          <w:color w:val="333333"/>
          <w:sz w:val="24"/>
          <w:szCs w:val="24"/>
          <w:shd w:val="clear" w:color="auto" w:fill="FFFFFF"/>
        </w:rPr>
        <w:t xml:space="preserve">and </w:t>
      </w:r>
      <w:r w:rsidR="00294ED6" w:rsidRPr="00294ED6">
        <w:rPr>
          <w:rFonts w:ascii="Times New Roman" w:hAnsi="Times New Roman" w:cs="Times New Roman"/>
          <w:color w:val="333333"/>
          <w:sz w:val="24"/>
          <w:szCs w:val="24"/>
          <w:shd w:val="clear" w:color="auto" w:fill="FFFFFF"/>
        </w:rPr>
        <w:t>Medicare</w:t>
      </w:r>
      <w:r w:rsidR="00294ED6">
        <w:rPr>
          <w:rFonts w:ascii="Times New Roman" w:hAnsi="Times New Roman" w:cs="Times New Roman"/>
          <w:color w:val="333333"/>
          <w:sz w:val="24"/>
          <w:szCs w:val="24"/>
          <w:shd w:val="clear" w:color="auto" w:fill="FFFFFF"/>
        </w:rPr>
        <w:t>,</w:t>
      </w:r>
      <w:r w:rsidR="00294ED6" w:rsidRPr="00294ED6">
        <w:t xml:space="preserve"> </w:t>
      </w:r>
      <w:r w:rsidR="00294ED6" w:rsidRPr="00294ED6">
        <w:rPr>
          <w:rFonts w:ascii="Times New Roman" w:hAnsi="Times New Roman" w:cs="Times New Roman"/>
          <w:color w:val="333333"/>
          <w:sz w:val="24"/>
          <w:szCs w:val="24"/>
          <w:shd w:val="clear" w:color="auto" w:fill="FFFFFF"/>
        </w:rPr>
        <w:t xml:space="preserve">Medicare </w:t>
      </w:r>
      <w:r w:rsidR="00294ED6">
        <w:rPr>
          <w:rFonts w:ascii="Times New Roman" w:hAnsi="Times New Roman" w:cs="Times New Roman"/>
          <w:color w:val="333333"/>
          <w:sz w:val="24"/>
          <w:szCs w:val="24"/>
          <w:shd w:val="clear" w:color="auto" w:fill="FFFFFF"/>
        </w:rPr>
        <w:t xml:space="preserve">and </w:t>
      </w:r>
      <w:r w:rsidR="00294ED6" w:rsidRPr="00294ED6">
        <w:rPr>
          <w:rFonts w:ascii="Times New Roman" w:hAnsi="Times New Roman" w:cs="Times New Roman"/>
          <w:color w:val="333333"/>
          <w:sz w:val="24"/>
          <w:szCs w:val="24"/>
          <w:shd w:val="clear" w:color="auto" w:fill="FFFFFF"/>
        </w:rPr>
        <w:t>Private Health Insurance</w:t>
      </w:r>
      <w:r w:rsidR="00294ED6">
        <w:rPr>
          <w:rFonts w:ascii="Times New Roman" w:hAnsi="Times New Roman" w:cs="Times New Roman"/>
          <w:color w:val="333333"/>
          <w:sz w:val="24"/>
          <w:szCs w:val="24"/>
          <w:shd w:val="clear" w:color="auto" w:fill="FFFFFF"/>
        </w:rPr>
        <w:t xml:space="preserve"> have </w:t>
      </w:r>
      <w:r w:rsidR="005E4093">
        <w:rPr>
          <w:rFonts w:ascii="Times New Roman" w:hAnsi="Times New Roman" w:cs="Times New Roman"/>
          <w:color w:val="333333"/>
          <w:sz w:val="24"/>
          <w:szCs w:val="24"/>
          <w:shd w:val="clear" w:color="auto" w:fill="FFFFFF"/>
        </w:rPr>
        <w:t xml:space="preserve">a </w:t>
      </w:r>
      <w:r w:rsidR="00294ED6">
        <w:rPr>
          <w:rFonts w:ascii="Times New Roman" w:hAnsi="Times New Roman" w:cs="Times New Roman"/>
          <w:color w:val="333333"/>
          <w:sz w:val="24"/>
          <w:szCs w:val="24"/>
          <w:shd w:val="clear" w:color="auto" w:fill="FFFFFF"/>
        </w:rPr>
        <w:t xml:space="preserve">statistical difference in length of stay in hospital. </w:t>
      </w:r>
      <w:commentRangeEnd w:id="8"/>
      <w:r w:rsidR="00A81E18">
        <w:rPr>
          <w:rStyle w:val="CommentReference"/>
        </w:rPr>
        <w:commentReference w:id="8"/>
      </w:r>
    </w:p>
    <w:p w14:paraId="22C2DAF7" w14:textId="77777777" w:rsidR="00294ED6" w:rsidRDefault="00294ED6"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r w:rsidRPr="00294ED6">
        <w:t xml:space="preserve"> </w:t>
      </w:r>
      <w:r w:rsidRPr="00294ED6">
        <w:rPr>
          <w:rFonts w:ascii="Times New Roman" w:hAnsi="Times New Roman" w:cs="Times New Roman"/>
          <w:color w:val="333333"/>
          <w:sz w:val="24"/>
          <w:szCs w:val="24"/>
          <w:shd w:val="clear" w:color="auto" w:fill="FFFFFF"/>
        </w:rPr>
        <w:t>Multi</w:t>
      </w:r>
      <w:r w:rsidR="004459FC">
        <w:rPr>
          <w:rFonts w:ascii="Times New Roman" w:hAnsi="Times New Roman" w:cs="Times New Roman"/>
          <w:color w:val="333333"/>
          <w:sz w:val="24"/>
          <w:szCs w:val="24"/>
          <w:shd w:val="clear" w:color="auto" w:fill="FFFFFF"/>
        </w:rPr>
        <w:t>-</w:t>
      </w:r>
      <w:r w:rsidRPr="00294ED6">
        <w:rPr>
          <w:rFonts w:ascii="Times New Roman" w:hAnsi="Times New Roman" w:cs="Times New Roman"/>
          <w:color w:val="333333"/>
          <w:sz w:val="24"/>
          <w:szCs w:val="24"/>
          <w:shd w:val="clear" w:color="auto" w:fill="FFFFFF"/>
        </w:rPr>
        <w:t>factor line regressio</w:t>
      </w:r>
      <w:r w:rsidR="003B51E7">
        <w:rPr>
          <w:rFonts w:ascii="Times New Roman" w:hAnsi="Times New Roman" w:cs="Times New Roman"/>
          <w:color w:val="333333"/>
          <w:sz w:val="24"/>
          <w:szCs w:val="24"/>
          <w:shd w:val="clear" w:color="auto" w:fill="FFFFFF"/>
        </w:rPr>
        <w:t>n.</w:t>
      </w:r>
    </w:p>
    <w:p w14:paraId="2856F86B" w14:textId="77777777" w:rsidR="00DF7B86" w:rsidRDefault="00DF7B86"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3.1 variable selection</w:t>
      </w:r>
    </w:p>
    <w:p w14:paraId="2B84EDAD" w14:textId="77777777" w:rsidR="003E3FC8" w:rsidRPr="003E3FC8" w:rsidRDefault="003E3FC8" w:rsidP="003E3FC8">
      <w:pPr>
        <w:keepLines/>
        <w:jc w:val="center"/>
        <w:rPr>
          <w:rFonts w:ascii="Times New Roman" w:hAnsi="Times New Roman" w:cs="Times New Roman"/>
          <w:b/>
          <w:color w:val="333333"/>
          <w:sz w:val="24"/>
          <w:szCs w:val="24"/>
          <w:shd w:val="clear" w:color="auto" w:fill="FFFFFF"/>
        </w:rPr>
      </w:pPr>
      <w:r w:rsidRPr="003E3FC8">
        <w:rPr>
          <w:rFonts w:ascii="Times New Roman" w:hAnsi="Times New Roman" w:cs="Times New Roman"/>
          <w:b/>
          <w:color w:val="333333"/>
          <w:sz w:val="24"/>
          <w:szCs w:val="24"/>
          <w:shd w:val="clear" w:color="auto" w:fill="FFFFFF"/>
        </w:rPr>
        <w:t>F</w:t>
      </w:r>
      <w:r w:rsidRPr="003E3FC8">
        <w:rPr>
          <w:rFonts w:ascii="Times New Roman" w:hAnsi="Times New Roman" w:cs="Times New Roman" w:hint="eastAsia"/>
          <w:b/>
          <w:color w:val="333333"/>
          <w:sz w:val="24"/>
          <w:szCs w:val="24"/>
          <w:shd w:val="clear" w:color="auto" w:fill="FFFFFF"/>
        </w:rPr>
        <w:t>igure</w:t>
      </w:r>
      <w:r w:rsidRPr="003E3FC8">
        <w:rPr>
          <w:rFonts w:ascii="Times New Roman" w:hAnsi="Times New Roman" w:cs="Times New Roman"/>
          <w:b/>
          <w:color w:val="333333"/>
          <w:sz w:val="24"/>
          <w:szCs w:val="24"/>
          <w:shd w:val="clear" w:color="auto" w:fill="FFFFFF"/>
        </w:rPr>
        <w:t>1 Subset selection</w:t>
      </w:r>
    </w:p>
    <w:p w14:paraId="259EC04B" w14:textId="77777777" w:rsidR="00DF7B86" w:rsidRDefault="00DF7B86" w:rsidP="008F12AB">
      <w:pPr>
        <w:keepLines/>
        <w:jc w:val="both"/>
        <w:rPr>
          <w:rFonts w:ascii="Times New Roman" w:hAnsi="Times New Roman" w:cs="Times New Roman"/>
          <w:color w:val="333333"/>
          <w:sz w:val="24"/>
          <w:szCs w:val="24"/>
          <w:shd w:val="clear" w:color="auto" w:fill="FFFFFF"/>
        </w:rPr>
      </w:pPr>
      <w:commentRangeStart w:id="9"/>
      <w:r w:rsidRPr="00DF7B86">
        <w:rPr>
          <w:rFonts w:ascii="Times New Roman" w:hAnsi="Times New Roman" w:cs="Times New Roman"/>
          <w:noProof/>
          <w:color w:val="333333"/>
          <w:sz w:val="24"/>
          <w:szCs w:val="24"/>
          <w:shd w:val="clear" w:color="auto" w:fill="FFFFFF"/>
        </w:rPr>
        <w:drawing>
          <wp:inline distT="0" distB="0" distL="0" distR="0" wp14:anchorId="350F34DD" wp14:editId="236BD771">
            <wp:extent cx="5486400" cy="2098040"/>
            <wp:effectExtent l="0" t="0" r="0" b="0"/>
            <wp:docPr id="2" name="Picture 2" descr="C:\Users\Naixin\AppData\Local\Temp\15713293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ixin\AppData\Local\Temp\157132934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commentRangeEnd w:id="9"/>
      <w:r w:rsidR="00A81E18">
        <w:rPr>
          <w:rStyle w:val="CommentReference"/>
        </w:rPr>
        <w:commentReference w:id="9"/>
      </w:r>
    </w:p>
    <w:p w14:paraId="5643CACC" w14:textId="77777777" w:rsidR="003B51E7" w:rsidRDefault="00DF7B86"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S</w:t>
      </w:r>
      <w:r w:rsidR="00294ED6">
        <w:rPr>
          <w:rFonts w:ascii="Times New Roman" w:hAnsi="Times New Roman" w:cs="Times New Roman"/>
          <w:color w:val="333333"/>
          <w:sz w:val="24"/>
          <w:szCs w:val="24"/>
          <w:shd w:val="clear" w:color="auto" w:fill="FFFFFF"/>
        </w:rPr>
        <w:t xml:space="preserve">ince we have </w:t>
      </w:r>
      <w:r>
        <w:rPr>
          <w:rFonts w:ascii="Times New Roman" w:hAnsi="Times New Roman" w:cs="Times New Roman"/>
          <w:color w:val="333333"/>
          <w:sz w:val="24"/>
          <w:szCs w:val="24"/>
          <w:shd w:val="clear" w:color="auto" w:fill="FFFFFF"/>
        </w:rPr>
        <w:t>37</w:t>
      </w:r>
      <w:r w:rsidR="00294ED6">
        <w:rPr>
          <w:rFonts w:ascii="Times New Roman" w:hAnsi="Times New Roman" w:cs="Times New Roman"/>
          <w:color w:val="333333"/>
          <w:sz w:val="24"/>
          <w:szCs w:val="24"/>
          <w:shd w:val="clear" w:color="auto" w:fill="FFFFFF"/>
        </w:rPr>
        <w:t xml:space="preserve"> variables</w:t>
      </w:r>
      <w:r>
        <w:rPr>
          <w:rFonts w:ascii="Times New Roman" w:hAnsi="Times New Roman" w:cs="Times New Roman"/>
          <w:color w:val="333333"/>
          <w:sz w:val="24"/>
          <w:szCs w:val="24"/>
          <w:shd w:val="clear" w:color="auto" w:fill="FFFFFF"/>
        </w:rPr>
        <w:t xml:space="preserve">, before running the regression, we'd better </w:t>
      </w:r>
      <w:r w:rsidR="005E4093">
        <w:rPr>
          <w:rFonts w:ascii="Times New Roman" w:hAnsi="Times New Roman" w:cs="Times New Roman"/>
          <w:color w:val="333333"/>
          <w:sz w:val="24"/>
          <w:szCs w:val="24"/>
          <w:shd w:val="clear" w:color="auto" w:fill="FFFFFF"/>
        </w:rPr>
        <w:t>make</w:t>
      </w:r>
      <w:r>
        <w:rPr>
          <w:rFonts w:ascii="Times New Roman" w:hAnsi="Times New Roman" w:cs="Times New Roman"/>
          <w:color w:val="333333"/>
          <w:sz w:val="24"/>
          <w:szCs w:val="24"/>
          <w:shd w:val="clear" w:color="auto" w:fill="FFFFFF"/>
        </w:rPr>
        <w:t xml:space="preserve"> the variable selection to simplify the mode</w:t>
      </w:r>
      <w:r w:rsidR="005E4093">
        <w:rPr>
          <w:rFonts w:ascii="Times New Roman" w:hAnsi="Times New Roman" w:cs="Times New Roman"/>
          <w:color w:val="333333"/>
          <w:sz w:val="24"/>
          <w:szCs w:val="24"/>
          <w:shd w:val="clear" w:color="auto" w:fill="FFFFFF"/>
        </w:rPr>
        <w:t>l</w:t>
      </w:r>
      <w:r>
        <w:rPr>
          <w:rFonts w:ascii="Times New Roman" w:hAnsi="Times New Roman" w:cs="Times New Roman"/>
          <w:color w:val="333333"/>
          <w:sz w:val="24"/>
          <w:szCs w:val="24"/>
          <w:shd w:val="clear" w:color="auto" w:fill="FFFFFF"/>
        </w:rPr>
        <w:t xml:space="preserve">. Based on our large dataset, we choose </w:t>
      </w:r>
      <w:commentRangeStart w:id="10"/>
      <w:r>
        <w:rPr>
          <w:rFonts w:ascii="Times New Roman" w:hAnsi="Times New Roman" w:cs="Times New Roman"/>
          <w:color w:val="333333"/>
          <w:sz w:val="24"/>
          <w:szCs w:val="24"/>
          <w:shd w:val="clear" w:color="auto" w:fill="FFFFFF"/>
        </w:rPr>
        <w:t>the forward step wise selection</w:t>
      </w:r>
      <w:commentRangeEnd w:id="10"/>
      <w:r w:rsidR="00A81E18">
        <w:rPr>
          <w:rStyle w:val="CommentReference"/>
        </w:rPr>
        <w:commentReference w:id="10"/>
      </w:r>
      <w:r>
        <w:rPr>
          <w:rFonts w:ascii="Times New Roman" w:hAnsi="Times New Roman" w:cs="Times New Roman"/>
          <w:color w:val="333333"/>
          <w:sz w:val="24"/>
          <w:szCs w:val="24"/>
          <w:shd w:val="clear" w:color="auto" w:fill="FFFFFF"/>
        </w:rPr>
        <w:t>.</w:t>
      </w:r>
      <w:r w:rsidRPr="00DF7B86">
        <w:t xml:space="preserve"> </w:t>
      </w:r>
      <w:r w:rsidRPr="00DF7B86">
        <w:rPr>
          <w:rFonts w:ascii="Times New Roman" w:hAnsi="Times New Roman" w:cs="Times New Roman"/>
          <w:color w:val="333333"/>
          <w:sz w:val="24"/>
          <w:szCs w:val="24"/>
          <w:shd w:val="clear" w:color="auto" w:fill="FFFFFF"/>
        </w:rPr>
        <w:t>Forward Stepwise begins with a model containing no predictors, and then adds predictors to the model, one at the time. At each step, the variable that gives the greatest additional improvement to the fit is added to the model.</w:t>
      </w:r>
    </w:p>
    <w:p w14:paraId="01C7CDE1" w14:textId="77777777" w:rsidR="003B51E7" w:rsidRDefault="00DF7B86" w:rsidP="008F12AB">
      <w:pPr>
        <w:keepLines/>
        <w:jc w:val="both"/>
        <w:rPr>
          <w:rFonts w:ascii="Times New Roman" w:hAnsi="Times New Roman" w:cs="Times New Roman"/>
          <w:color w:val="333333"/>
          <w:sz w:val="24"/>
          <w:szCs w:val="24"/>
          <w:shd w:val="clear" w:color="auto" w:fill="FFFFFF"/>
          <w:vertAlign w:val="superscript"/>
        </w:rPr>
      </w:pPr>
      <w:r>
        <w:rPr>
          <w:rFonts w:ascii="Times New Roman" w:hAnsi="Times New Roman" w:cs="Times New Roman"/>
          <w:color w:val="333333"/>
          <w:sz w:val="24"/>
          <w:szCs w:val="24"/>
          <w:shd w:val="clear" w:color="auto" w:fill="FFFFFF"/>
        </w:rPr>
        <w:t>According to figure1</w:t>
      </w:r>
      <w:r w:rsidR="003B51E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we select the </w:t>
      </w:r>
      <w:commentRangeStart w:id="11"/>
      <w:r>
        <w:rPr>
          <w:rFonts w:ascii="Times New Roman" w:hAnsi="Times New Roman" w:cs="Times New Roman"/>
          <w:color w:val="333333"/>
          <w:sz w:val="24"/>
          <w:szCs w:val="24"/>
          <w:shd w:val="clear" w:color="auto" w:fill="FFFFFF"/>
        </w:rPr>
        <w:t xml:space="preserve">23 variables </w:t>
      </w:r>
      <w:commentRangeEnd w:id="11"/>
      <w:r w:rsidR="00A81E18">
        <w:rPr>
          <w:rStyle w:val="CommentReference"/>
        </w:rPr>
        <w:commentReference w:id="11"/>
      </w:r>
      <w:r>
        <w:rPr>
          <w:rFonts w:ascii="Times New Roman" w:hAnsi="Times New Roman" w:cs="Times New Roman"/>
          <w:color w:val="333333"/>
          <w:sz w:val="24"/>
          <w:szCs w:val="24"/>
          <w:shd w:val="clear" w:color="auto" w:fill="FFFFFF"/>
        </w:rPr>
        <w:t xml:space="preserve">that have the </w:t>
      </w:r>
      <w:r w:rsidR="003B51E7">
        <w:rPr>
          <w:rFonts w:ascii="Times New Roman" w:hAnsi="Times New Roman" w:cs="Times New Roman"/>
          <w:color w:val="333333"/>
          <w:sz w:val="24"/>
          <w:szCs w:val="24"/>
          <w:shd w:val="clear" w:color="auto" w:fill="FFFFFF"/>
        </w:rPr>
        <w:t xml:space="preserve">lowest </w:t>
      </w:r>
      <w:r w:rsidR="003B51E7" w:rsidRPr="003B51E7">
        <w:rPr>
          <w:rFonts w:ascii="Times New Roman" w:hAnsi="Times New Roman" w:cs="Times New Roman"/>
          <w:color w:val="333333"/>
          <w:sz w:val="24"/>
          <w:szCs w:val="24"/>
          <w:shd w:val="clear" w:color="auto" w:fill="FFFFFF"/>
        </w:rPr>
        <w:t>Mallow's C</w:t>
      </w:r>
      <w:r w:rsidR="003B51E7" w:rsidRPr="003B51E7">
        <w:rPr>
          <w:rFonts w:ascii="Times New Roman" w:hAnsi="Times New Roman" w:cs="Times New Roman"/>
          <w:color w:val="333333"/>
          <w:sz w:val="24"/>
          <w:szCs w:val="24"/>
          <w:shd w:val="clear" w:color="auto" w:fill="FFFFFF"/>
          <w:vertAlign w:val="subscript"/>
        </w:rPr>
        <w:t>p</w:t>
      </w:r>
      <w:r w:rsidR="003B51E7">
        <w:rPr>
          <w:rFonts w:ascii="Times New Roman" w:hAnsi="Times New Roman" w:cs="Times New Roman"/>
          <w:color w:val="333333"/>
          <w:sz w:val="24"/>
          <w:szCs w:val="24"/>
          <w:shd w:val="clear" w:color="auto" w:fill="FFFFFF"/>
        </w:rPr>
        <w:t>,</w:t>
      </w:r>
      <w:r w:rsidR="003B51E7" w:rsidRPr="003B51E7">
        <w:t xml:space="preserve"> </w:t>
      </w:r>
      <w:r w:rsidR="003B51E7" w:rsidRPr="003B51E7">
        <w:rPr>
          <w:rFonts w:ascii="Times New Roman" w:hAnsi="Times New Roman" w:cs="Times New Roman"/>
          <w:color w:val="333333"/>
          <w:sz w:val="24"/>
          <w:szCs w:val="24"/>
          <w:shd w:val="clear" w:color="auto" w:fill="FFFFFF"/>
        </w:rPr>
        <w:t>Akaike's Information Criteria (AIC)</w:t>
      </w:r>
      <w:r w:rsidR="003B51E7">
        <w:rPr>
          <w:rFonts w:ascii="Times New Roman" w:hAnsi="Times New Roman" w:cs="Times New Roman"/>
          <w:color w:val="333333"/>
          <w:sz w:val="24"/>
          <w:szCs w:val="24"/>
          <w:shd w:val="clear" w:color="auto" w:fill="FFFFFF"/>
        </w:rPr>
        <w:t xml:space="preserve"> and </w:t>
      </w:r>
      <w:r w:rsidR="003B51E7" w:rsidRPr="003B51E7">
        <w:rPr>
          <w:rFonts w:ascii="Times New Roman" w:hAnsi="Times New Roman" w:cs="Times New Roman"/>
          <w:color w:val="333333"/>
          <w:sz w:val="24"/>
          <w:szCs w:val="24"/>
          <w:shd w:val="clear" w:color="auto" w:fill="FFFFFF"/>
        </w:rPr>
        <w:t xml:space="preserve">Bayesian Information </w:t>
      </w:r>
      <w:proofErr w:type="gramStart"/>
      <w:r w:rsidR="003B51E7" w:rsidRPr="003B51E7">
        <w:rPr>
          <w:rFonts w:ascii="Times New Roman" w:hAnsi="Times New Roman" w:cs="Times New Roman"/>
          <w:color w:val="333333"/>
          <w:sz w:val="24"/>
          <w:szCs w:val="24"/>
          <w:shd w:val="clear" w:color="auto" w:fill="FFFFFF"/>
        </w:rPr>
        <w:t>Criteria</w:t>
      </w:r>
      <w:r w:rsidR="003B51E7">
        <w:rPr>
          <w:rFonts w:ascii="Times New Roman" w:hAnsi="Times New Roman" w:cs="Times New Roman"/>
          <w:color w:val="333333"/>
          <w:sz w:val="24"/>
          <w:szCs w:val="24"/>
          <w:shd w:val="clear" w:color="auto" w:fill="FFFFFF"/>
        </w:rPr>
        <w:t>(</w:t>
      </w:r>
      <w:proofErr w:type="gramEnd"/>
      <w:r w:rsidR="003B51E7">
        <w:rPr>
          <w:rFonts w:ascii="Times New Roman" w:hAnsi="Times New Roman" w:cs="Times New Roman"/>
          <w:color w:val="333333"/>
          <w:sz w:val="24"/>
          <w:szCs w:val="24"/>
          <w:shd w:val="clear" w:color="auto" w:fill="FFFFFF"/>
        </w:rPr>
        <w:t>BIC), highest Adjusted R</w:t>
      </w:r>
      <w:r w:rsidR="003B51E7">
        <w:rPr>
          <w:rFonts w:ascii="Times New Roman" w:hAnsi="Times New Roman" w:cs="Times New Roman"/>
          <w:color w:val="333333"/>
          <w:sz w:val="24"/>
          <w:szCs w:val="24"/>
          <w:shd w:val="clear" w:color="auto" w:fill="FFFFFF"/>
          <w:vertAlign w:val="superscript"/>
        </w:rPr>
        <w:t>2</w:t>
      </w:r>
      <w:r w:rsidR="003B51E7">
        <w:rPr>
          <w:rFonts w:ascii="Times New Roman" w:hAnsi="Times New Roman" w:cs="Times New Roman"/>
          <w:color w:val="333333"/>
          <w:sz w:val="24"/>
          <w:szCs w:val="24"/>
          <w:shd w:val="clear" w:color="auto" w:fill="FFFFFF"/>
        </w:rPr>
        <w:t>.</w:t>
      </w:r>
      <w:r w:rsidR="003B51E7">
        <w:rPr>
          <w:rFonts w:ascii="Times New Roman" w:hAnsi="Times New Roman" w:cs="Times New Roman"/>
          <w:color w:val="333333"/>
          <w:sz w:val="24"/>
          <w:szCs w:val="24"/>
          <w:shd w:val="clear" w:color="auto" w:fill="FFFFFF"/>
          <w:vertAlign w:val="superscript"/>
        </w:rPr>
        <w:t xml:space="preserve">  </w:t>
      </w:r>
    </w:p>
    <w:p w14:paraId="6931D514" w14:textId="77777777" w:rsidR="003B51E7" w:rsidRDefault="003B51E7"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3.2 Regression</w:t>
      </w:r>
    </w:p>
    <w:p w14:paraId="37C83DC8" w14:textId="77777777" w:rsidR="003E3FC8" w:rsidRPr="003E3FC8" w:rsidRDefault="003E3FC8" w:rsidP="003E3FC8">
      <w:pPr>
        <w:keepLines/>
        <w:jc w:val="center"/>
        <w:rPr>
          <w:rFonts w:ascii="Times New Roman" w:hAnsi="Times New Roman" w:cs="Times New Roman"/>
          <w:b/>
          <w:color w:val="333333"/>
          <w:sz w:val="24"/>
          <w:szCs w:val="24"/>
          <w:shd w:val="clear" w:color="auto" w:fill="FFFFFF"/>
        </w:rPr>
      </w:pPr>
      <w:r w:rsidRPr="003E3FC8">
        <w:rPr>
          <w:rFonts w:ascii="Times New Roman" w:hAnsi="Times New Roman" w:cs="Times New Roman"/>
          <w:b/>
          <w:color w:val="333333"/>
          <w:sz w:val="24"/>
          <w:szCs w:val="24"/>
          <w:shd w:val="clear" w:color="auto" w:fill="FFFFFF"/>
        </w:rPr>
        <w:t>Table2 OLS regression result</w:t>
      </w:r>
    </w:p>
    <w:p w14:paraId="17F6E026" w14:textId="77777777" w:rsidR="00E13EA4" w:rsidRDefault="00E13EA4" w:rsidP="003E3FC8">
      <w:pPr>
        <w:keepLines/>
        <w:jc w:val="center"/>
        <w:rPr>
          <w:rFonts w:ascii="Times New Roman" w:hAnsi="Times New Roman" w:cs="Times New Roman"/>
          <w:color w:val="333333"/>
          <w:sz w:val="24"/>
          <w:szCs w:val="24"/>
          <w:shd w:val="clear" w:color="auto" w:fill="FFFFFF"/>
        </w:rPr>
      </w:pPr>
      <w:r w:rsidRPr="00E13EA4">
        <w:rPr>
          <w:rFonts w:ascii="Times New Roman" w:hAnsi="Times New Roman" w:cs="Times New Roman"/>
          <w:noProof/>
          <w:color w:val="333333"/>
          <w:sz w:val="24"/>
          <w:szCs w:val="24"/>
          <w:shd w:val="clear" w:color="auto" w:fill="FFFFFF"/>
        </w:rPr>
        <w:drawing>
          <wp:inline distT="0" distB="0" distL="0" distR="0" wp14:anchorId="541A4BF7" wp14:editId="0FE136A6">
            <wp:extent cx="3591560" cy="1979930"/>
            <wp:effectExtent l="0" t="0" r="8890" b="1270"/>
            <wp:docPr id="4" name="Picture 4" descr="C:\Users\Naixin\AppData\Local\Temp\1571331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ixin\AppData\Local\Temp\15713314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1979930"/>
                    </a:xfrm>
                    <a:prstGeom prst="rect">
                      <a:avLst/>
                    </a:prstGeom>
                    <a:noFill/>
                    <a:ln>
                      <a:noFill/>
                    </a:ln>
                  </pic:spPr>
                </pic:pic>
              </a:graphicData>
            </a:graphic>
          </wp:inline>
        </w:drawing>
      </w:r>
    </w:p>
    <w:p w14:paraId="7501D802" w14:textId="77777777" w:rsidR="00E13EA4" w:rsidRDefault="00E13EA4" w:rsidP="003E3FC8">
      <w:pPr>
        <w:keepLines/>
        <w:jc w:val="center"/>
        <w:rPr>
          <w:rFonts w:ascii="Times New Roman" w:hAnsi="Times New Roman" w:cs="Times New Roman"/>
          <w:color w:val="333333"/>
          <w:sz w:val="24"/>
          <w:szCs w:val="24"/>
          <w:shd w:val="clear" w:color="auto" w:fill="FFFFFF"/>
        </w:rPr>
      </w:pPr>
      <w:commentRangeStart w:id="12"/>
      <w:r w:rsidRPr="00E13EA4">
        <w:rPr>
          <w:rFonts w:ascii="Times New Roman" w:hAnsi="Times New Roman" w:cs="Times New Roman"/>
          <w:noProof/>
          <w:color w:val="333333"/>
          <w:sz w:val="24"/>
          <w:szCs w:val="24"/>
          <w:shd w:val="clear" w:color="auto" w:fill="FFFFFF"/>
        </w:rPr>
        <w:lastRenderedPageBreak/>
        <w:drawing>
          <wp:inline distT="0" distB="0" distL="0" distR="0" wp14:anchorId="7B34E160" wp14:editId="36B727D5">
            <wp:extent cx="4112508" cy="4591735"/>
            <wp:effectExtent l="0" t="0" r="2540" b="0"/>
            <wp:docPr id="3" name="Picture 3" descr="C:\Users\Naixin\AppData\Local\Temp\1571331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ixin\AppData\Local\Temp\157133139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5137" cy="4594671"/>
                    </a:xfrm>
                    <a:prstGeom prst="rect">
                      <a:avLst/>
                    </a:prstGeom>
                    <a:noFill/>
                    <a:ln>
                      <a:noFill/>
                    </a:ln>
                  </pic:spPr>
                </pic:pic>
              </a:graphicData>
            </a:graphic>
          </wp:inline>
        </w:drawing>
      </w:r>
      <w:commentRangeEnd w:id="12"/>
      <w:r w:rsidR="00A81E18">
        <w:rPr>
          <w:rStyle w:val="CommentReference"/>
        </w:rPr>
        <w:commentReference w:id="12"/>
      </w:r>
    </w:p>
    <w:p w14:paraId="62C8CC7F" w14:textId="77777777" w:rsidR="00E13EA4" w:rsidRDefault="00E13EA4" w:rsidP="008F12AB">
      <w:pPr>
        <w:keepLines/>
        <w:jc w:val="both"/>
        <w:rPr>
          <w:rFonts w:ascii="Times New Roman" w:hAnsi="Times New Roman" w:cs="Times New Roman"/>
          <w:color w:val="333333"/>
          <w:sz w:val="24"/>
          <w:szCs w:val="24"/>
          <w:shd w:val="clear" w:color="auto" w:fill="FFFFFF"/>
        </w:rPr>
      </w:pPr>
    </w:p>
    <w:p w14:paraId="4C5A0312" w14:textId="77777777" w:rsidR="004459FC" w:rsidRDefault="004459FC"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To further investigate how different insurance status influence</w:t>
      </w:r>
      <w:r w:rsidR="003E3FC8">
        <w:rPr>
          <w:rFonts w:ascii="Times New Roman" w:hAnsi="Times New Roman" w:cs="Times New Roman"/>
          <w:color w:val="333333"/>
          <w:sz w:val="24"/>
          <w:szCs w:val="24"/>
          <w:shd w:val="clear" w:color="auto" w:fill="FFFFFF"/>
        </w:rPr>
        <w:t>s</w:t>
      </w:r>
      <w:r>
        <w:rPr>
          <w:rFonts w:ascii="Times New Roman" w:hAnsi="Times New Roman" w:cs="Times New Roman"/>
          <w:color w:val="333333"/>
          <w:sz w:val="24"/>
          <w:szCs w:val="24"/>
          <w:shd w:val="clear" w:color="auto" w:fill="FFFFFF"/>
        </w:rPr>
        <w:t xml:space="preserve"> the length of stay in </w:t>
      </w:r>
      <w:r w:rsidR="003E3FC8">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hospital, we can do the regression</w:t>
      </w:r>
      <w:r w:rsidR="00E13EA4">
        <w:rPr>
          <w:rFonts w:ascii="Times New Roman" w:hAnsi="Times New Roman" w:cs="Times New Roman"/>
          <w:color w:val="333333"/>
          <w:sz w:val="24"/>
          <w:szCs w:val="24"/>
          <w:shd w:val="clear" w:color="auto" w:fill="FFFFFF"/>
        </w:rPr>
        <w:t>.</w:t>
      </w:r>
    </w:p>
    <w:p w14:paraId="3434A8B3" w14:textId="77777777" w:rsidR="003B51E7" w:rsidRDefault="003B51E7"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most of the </w:t>
      </w:r>
      <w:r w:rsidR="004459FC">
        <w:rPr>
          <w:rFonts w:ascii="Times New Roman" w:hAnsi="Times New Roman" w:cs="Times New Roman"/>
          <w:color w:val="333333"/>
          <w:sz w:val="24"/>
          <w:szCs w:val="24"/>
          <w:shd w:val="clear" w:color="auto" w:fill="FFFFFF"/>
        </w:rPr>
        <w:t xml:space="preserve">independent variables are qualitative variables, we need to be careful of the </w:t>
      </w:r>
      <w:r w:rsidR="004459FC" w:rsidRPr="004459FC">
        <w:rPr>
          <w:rFonts w:ascii="Times New Roman" w:hAnsi="Times New Roman" w:cs="Times New Roman"/>
          <w:color w:val="333333"/>
          <w:sz w:val="24"/>
          <w:szCs w:val="24"/>
          <w:shd w:val="clear" w:color="auto" w:fill="FFFFFF"/>
        </w:rPr>
        <w:t>multicollinearity</w:t>
      </w:r>
      <w:r w:rsidR="004459FC">
        <w:rPr>
          <w:rFonts w:ascii="Times New Roman" w:hAnsi="Times New Roman" w:cs="Times New Roman"/>
          <w:color w:val="333333"/>
          <w:sz w:val="24"/>
          <w:szCs w:val="24"/>
          <w:shd w:val="clear" w:color="auto" w:fill="FFFFFF"/>
        </w:rPr>
        <w:t xml:space="preserve"> issue.</w:t>
      </w:r>
      <w:r w:rsidR="00CA7421">
        <w:rPr>
          <w:rFonts w:ascii="Times New Roman" w:hAnsi="Times New Roman" w:cs="Times New Roman"/>
          <w:color w:val="333333"/>
          <w:sz w:val="24"/>
          <w:szCs w:val="24"/>
          <w:shd w:val="clear" w:color="auto" w:fill="FFFFFF"/>
        </w:rPr>
        <w:t xml:space="preserve"> To solve this problem, in general, if a qualitative variable has k different values, we need to introduce k-1 </w:t>
      </w:r>
      <w:commentRangeStart w:id="13"/>
      <w:r w:rsidR="00CA7421">
        <w:rPr>
          <w:rFonts w:ascii="Times New Roman" w:hAnsi="Times New Roman" w:cs="Times New Roman"/>
          <w:color w:val="333333"/>
          <w:sz w:val="24"/>
          <w:szCs w:val="24"/>
          <w:shd w:val="clear" w:color="auto" w:fill="FFFFFF"/>
        </w:rPr>
        <w:t xml:space="preserve">0-1 </w:t>
      </w:r>
      <w:commentRangeEnd w:id="13"/>
      <w:r w:rsidR="005D08A1">
        <w:rPr>
          <w:rStyle w:val="CommentReference"/>
        </w:rPr>
        <w:commentReference w:id="13"/>
      </w:r>
      <w:r w:rsidR="00CA7421">
        <w:rPr>
          <w:rFonts w:ascii="Times New Roman" w:hAnsi="Times New Roman" w:cs="Times New Roman"/>
          <w:color w:val="333333"/>
          <w:sz w:val="24"/>
          <w:szCs w:val="24"/>
          <w:shd w:val="clear" w:color="auto" w:fill="FFFFFF"/>
        </w:rPr>
        <w:t xml:space="preserve">variables. For example, for gender variable, k = 2, we can add a </w:t>
      </w:r>
      <w:r w:rsidR="00D00F8A">
        <w:rPr>
          <w:rFonts w:ascii="Times New Roman" w:hAnsi="Times New Roman" w:cs="Times New Roman"/>
          <w:color w:val="333333"/>
          <w:sz w:val="24"/>
          <w:szCs w:val="24"/>
          <w:shd w:val="clear" w:color="auto" w:fill="FFFFFF"/>
        </w:rPr>
        <w:t>variable equal</w:t>
      </w:r>
      <w:r w:rsidR="00CA7421">
        <w:rPr>
          <w:rFonts w:ascii="Times New Roman" w:hAnsi="Times New Roman" w:cs="Times New Roman"/>
          <w:color w:val="333333"/>
          <w:sz w:val="24"/>
          <w:szCs w:val="24"/>
          <w:shd w:val="clear" w:color="auto" w:fill="FFFFFF"/>
        </w:rPr>
        <w:t xml:space="preserve"> to 1 if the observation is male, 0 for female.</w:t>
      </w:r>
    </w:p>
    <w:p w14:paraId="6338A8BA" w14:textId="77777777" w:rsidR="00CA7421" w:rsidRDefault="00CA7421"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regression model:</w:t>
      </w:r>
    </w:p>
    <w:p w14:paraId="0FADCF46" w14:textId="77777777" w:rsidR="00885A8B" w:rsidRDefault="00CA7421" w:rsidP="008F12AB">
      <w:pPr>
        <w:keepLines/>
        <w:jc w:val="both"/>
        <w:rPr>
          <w:rFonts w:ascii="Times New Roman" w:hAnsi="Times New Roman" w:cs="Times New Roman"/>
          <w:color w:val="333333"/>
          <w:sz w:val="24"/>
          <w:szCs w:val="24"/>
          <w:shd w:val="clear" w:color="auto" w:fill="FFFFFF"/>
        </w:rPr>
      </w:pPr>
      <w:r w:rsidRPr="00CA7421">
        <w:rPr>
          <w:rFonts w:ascii="Times New Roman" w:hAnsi="Times New Roman" w:cs="Times New Roman" w:hint="eastAsia"/>
          <w:color w:val="333333"/>
          <w:sz w:val="24"/>
          <w:szCs w:val="24"/>
          <w:shd w:val="clear" w:color="auto" w:fill="FFFFFF"/>
        </w:rPr>
        <w:t>y=</w:t>
      </w:r>
      <w:commentRangeStart w:id="14"/>
      <w:r w:rsidRPr="00CA7421">
        <w:rPr>
          <w:rFonts w:ascii="Times New Roman" w:hAnsi="Times New Roman" w:cs="Times New Roman" w:hint="eastAsia"/>
          <w:color w:val="333333"/>
          <w:sz w:val="24"/>
          <w:szCs w:val="24"/>
          <w:shd w:val="clear" w:color="auto" w:fill="FFFFFF"/>
        </w:rPr>
        <w:t>β</w:t>
      </w:r>
      <w:r w:rsidRPr="00CA7421">
        <w:rPr>
          <w:rFonts w:ascii="Times New Roman" w:hAnsi="Times New Roman" w:cs="Times New Roman" w:hint="eastAsia"/>
          <w:color w:val="333333"/>
          <w:sz w:val="24"/>
          <w:szCs w:val="24"/>
          <w:shd w:val="clear" w:color="auto" w:fill="FFFFFF"/>
          <w:vertAlign w:val="subscript"/>
        </w:rPr>
        <w:t>0</w:t>
      </w:r>
      <w:r w:rsidRPr="00CA7421">
        <w:rPr>
          <w:rFonts w:ascii="Times New Roman" w:hAnsi="Times New Roman" w:cs="Times New Roman" w:hint="eastAsia"/>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β</w:t>
      </w:r>
      <w:r w:rsidRPr="00CA7421">
        <w:rPr>
          <w:rFonts w:ascii="Times New Roman" w:hAnsi="Times New Roman" w:cs="Times New Roman" w:hint="eastAsia"/>
          <w:color w:val="333333"/>
          <w:sz w:val="24"/>
          <w:szCs w:val="24"/>
          <w:shd w:val="clear" w:color="auto" w:fill="FFFFFF"/>
          <w:vertAlign w:val="subscript"/>
        </w:rPr>
        <w:t>1</w:t>
      </w:r>
      <w:r w:rsidRPr="00CA7421">
        <w:rPr>
          <w:rFonts w:ascii="Times New Roman" w:hAnsi="Times New Roman" w:cs="Times New Roman" w:hint="eastAsia"/>
          <w:color w:val="333333"/>
          <w:sz w:val="24"/>
          <w:szCs w:val="24"/>
          <w:shd w:val="clear" w:color="auto" w:fill="FFFFFF"/>
        </w:rPr>
        <w:t>x</w:t>
      </w:r>
      <w:r>
        <w:rPr>
          <w:rFonts w:ascii="Times New Roman" w:hAnsi="Times New Roman" w:cs="Times New Roman"/>
          <w:color w:val="333333"/>
          <w:sz w:val="24"/>
          <w:szCs w:val="24"/>
          <w:shd w:val="clear" w:color="auto" w:fill="FFFFFF"/>
          <w:vertAlign w:val="subscript"/>
        </w:rPr>
        <w:t>1</w:t>
      </w:r>
      <w:r w:rsidRPr="00CA7421">
        <w:rPr>
          <w:rFonts w:ascii="Times New Roman" w:hAnsi="Times New Roman" w:cs="Times New Roman" w:hint="eastAsia"/>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β</w:t>
      </w:r>
      <w:r w:rsidRPr="00CA7421">
        <w:rPr>
          <w:rFonts w:ascii="Times New Roman" w:hAnsi="Times New Roman" w:cs="Times New Roman" w:hint="eastAsia"/>
          <w:color w:val="333333"/>
          <w:sz w:val="24"/>
          <w:szCs w:val="24"/>
          <w:shd w:val="clear" w:color="auto" w:fill="FFFFFF"/>
          <w:vertAlign w:val="subscript"/>
        </w:rPr>
        <w:t>2</w:t>
      </w:r>
      <w:r w:rsidRPr="00CA7421">
        <w:rPr>
          <w:rFonts w:ascii="Times New Roman" w:hAnsi="Times New Roman" w:cs="Times New Roman" w:hint="eastAsia"/>
          <w:color w:val="333333"/>
          <w:sz w:val="24"/>
          <w:szCs w:val="24"/>
          <w:shd w:val="clear" w:color="auto" w:fill="FFFFFF"/>
        </w:rPr>
        <w:t xml:space="preserve"> x</w:t>
      </w:r>
      <w:r>
        <w:rPr>
          <w:rFonts w:ascii="Times New Roman" w:hAnsi="Times New Roman" w:cs="Times New Roman"/>
          <w:color w:val="333333"/>
          <w:sz w:val="24"/>
          <w:szCs w:val="24"/>
          <w:shd w:val="clear" w:color="auto" w:fill="FFFFFF"/>
          <w:vertAlign w:val="subscript"/>
        </w:rPr>
        <w:t xml:space="preserve">2 </w:t>
      </w:r>
      <w:r>
        <w:rPr>
          <w:rFonts w:ascii="Times New Roman" w:hAnsi="Times New Roman" w:cs="Times New Roman"/>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color w:val="333333"/>
          <w:sz w:val="24"/>
          <w:szCs w:val="24"/>
          <w:shd w:val="clear" w:color="auto" w:fill="FFFFFF"/>
          <w:vertAlign w:val="subscript"/>
        </w:rPr>
        <w:t>3</w:t>
      </w:r>
      <w:r w:rsidRPr="00CA7421">
        <w:rPr>
          <w:rFonts w:ascii="Times New Roman" w:hAnsi="Times New Roman" w:cs="Times New Roman" w:hint="eastAsia"/>
          <w:color w:val="333333"/>
          <w:sz w:val="24"/>
          <w:szCs w:val="24"/>
          <w:shd w:val="clear" w:color="auto" w:fill="FFFFFF"/>
        </w:rPr>
        <w:t>D</w:t>
      </w:r>
      <w:r w:rsidR="00B14C83">
        <w:rPr>
          <w:rFonts w:ascii="Times New Roman" w:hAnsi="Times New Roman" w:cs="Times New Roman"/>
          <w:color w:val="333333"/>
          <w:sz w:val="24"/>
          <w:szCs w:val="24"/>
          <w:shd w:val="clear" w:color="auto" w:fill="FFFFFF"/>
          <w:vertAlign w:val="subscript"/>
        </w:rPr>
        <w:t>1</w:t>
      </w:r>
      <w:r w:rsidRPr="00CA7421">
        <w:rPr>
          <w:rFonts w:ascii="Times New Roman" w:hAnsi="Times New Roman" w:cs="Times New Roman" w:hint="eastAsia"/>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4</w:t>
      </w:r>
      <w:r w:rsidR="005A5E65" w:rsidRPr="00FA2A18">
        <w:rPr>
          <w:rFonts w:ascii="Times New Roman" w:eastAsia="Times New Roman" w:hAnsi="Times New Roman" w:cs="Times New Roman"/>
          <w:color w:val="000000"/>
          <w:sz w:val="24"/>
          <w:szCs w:val="24"/>
        </w:rPr>
        <w:t xml:space="preserve"> </w:t>
      </w:r>
      <w:r w:rsidR="005A5E65" w:rsidRPr="00C321EF">
        <w:rPr>
          <w:rFonts w:ascii="Times New Roman" w:eastAsia="Times New Roman" w:hAnsi="Times New Roman" w:cs="Times New Roman"/>
          <w:color w:val="000000"/>
          <w:sz w:val="24"/>
          <w:szCs w:val="24"/>
        </w:rPr>
        <w:t>I</w:t>
      </w:r>
      <w:r w:rsidR="005A5E65" w:rsidRPr="00C321EF">
        <w:rPr>
          <w:rFonts w:ascii="Times New Roman" w:eastAsia="Times New Roman" w:hAnsi="Times New Roman" w:cs="Times New Roman"/>
          <w:color w:val="000000"/>
          <w:sz w:val="24"/>
          <w:szCs w:val="24"/>
          <w:vertAlign w:val="subscript"/>
        </w:rPr>
        <w:t>1</w:t>
      </w:r>
      <w:r w:rsidR="005A5E65">
        <w:rPr>
          <w:rFonts w:ascii="Times New Roman" w:eastAsia="Times New Roman" w:hAnsi="Times New Roman" w:cs="Times New Roman"/>
          <w:color w:val="000000"/>
          <w:sz w:val="24"/>
          <w:szCs w:val="24"/>
          <w:vertAlign w:val="subscript"/>
        </w:rPr>
        <w:t xml:space="preserve"> </w:t>
      </w:r>
      <w:r w:rsidR="005A5E65">
        <w:rPr>
          <w:rFonts w:ascii="Times New Roman" w:hAnsi="Times New Roman" w:cs="Times New Roman"/>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5</w:t>
      </w:r>
      <w:r w:rsidR="005A5E65" w:rsidRPr="005A5E65">
        <w:rPr>
          <w:rFonts w:ascii="Times New Roman" w:eastAsia="Times New Roman" w:hAnsi="Times New Roman" w:cs="Times New Roman"/>
          <w:color w:val="000000"/>
          <w:sz w:val="24"/>
          <w:szCs w:val="24"/>
        </w:rPr>
        <w:t xml:space="preserve"> </w:t>
      </w:r>
      <w:r w:rsidR="005A5E65" w:rsidRPr="00C321EF">
        <w:rPr>
          <w:rFonts w:ascii="Times New Roman" w:eastAsia="Times New Roman" w:hAnsi="Times New Roman" w:cs="Times New Roman"/>
          <w:color w:val="000000"/>
          <w:sz w:val="24"/>
          <w:szCs w:val="24"/>
        </w:rPr>
        <w:t>A</w:t>
      </w:r>
      <w:r w:rsidR="005A5E65" w:rsidRPr="00C321EF">
        <w:rPr>
          <w:rFonts w:ascii="Times New Roman" w:eastAsia="Times New Roman" w:hAnsi="Times New Roman" w:cs="Times New Roman"/>
          <w:color w:val="000000"/>
          <w:sz w:val="24"/>
          <w:szCs w:val="24"/>
          <w:vertAlign w:val="subscript"/>
        </w:rPr>
        <w:t>1</w:t>
      </w:r>
      <w:r w:rsidR="005A5E65">
        <w:rPr>
          <w:rFonts w:ascii="Times New Roman" w:eastAsia="Times New Roman" w:hAnsi="Times New Roman" w:cs="Times New Roman"/>
          <w:color w:val="000000"/>
          <w:sz w:val="24"/>
          <w:szCs w:val="24"/>
          <w:vertAlign w:val="subscript"/>
        </w:rPr>
        <w:t xml:space="preserve"> </w:t>
      </w:r>
      <w:r w:rsidR="005A5E65">
        <w:rPr>
          <w:rFonts w:ascii="Times New Roman" w:hAnsi="Times New Roman" w:cs="Times New Roman"/>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6</w:t>
      </w:r>
      <w:r w:rsidR="00E13EA4" w:rsidRPr="00E13EA4">
        <w:rPr>
          <w:rFonts w:ascii="Times New Roman" w:hAnsi="Times New Roman" w:cs="Times New Roman" w:hint="eastAsia"/>
          <w:color w:val="333333"/>
          <w:sz w:val="24"/>
          <w:szCs w:val="24"/>
          <w:shd w:val="clear" w:color="auto" w:fill="FFFFFF"/>
        </w:rPr>
        <w:t xml:space="preserve"> </w:t>
      </w:r>
      <w:r w:rsidR="005A5E65" w:rsidRPr="00C321EF">
        <w:rPr>
          <w:rFonts w:ascii="Times New Roman" w:hAnsi="Times New Roman" w:cs="Times New Roman"/>
          <w:color w:val="333333"/>
          <w:sz w:val="24"/>
          <w:szCs w:val="24"/>
          <w:shd w:val="clear" w:color="auto" w:fill="FFFFFF"/>
        </w:rPr>
        <w:t>R</w:t>
      </w:r>
      <w:r w:rsidR="005A5E65" w:rsidRPr="00C321EF">
        <w:rPr>
          <w:rFonts w:ascii="Times New Roman" w:hAnsi="Times New Roman" w:cs="Times New Roman"/>
          <w:color w:val="333333"/>
          <w:sz w:val="24"/>
          <w:szCs w:val="24"/>
          <w:shd w:val="clear" w:color="auto" w:fill="FFFFFF"/>
          <w:vertAlign w:val="subscript"/>
        </w:rPr>
        <w:t>1</w:t>
      </w:r>
      <w:r w:rsidR="005A5E65">
        <w:rPr>
          <w:rFonts w:ascii="Times New Roman" w:hAnsi="Times New Roman" w:cs="Times New Roman"/>
          <w:color w:val="333333"/>
          <w:sz w:val="24"/>
          <w:szCs w:val="24"/>
          <w:shd w:val="clear" w:color="auto" w:fill="FFFFFF"/>
          <w:vertAlign w:val="subscript"/>
        </w:rPr>
        <w:t xml:space="preserve"> </w:t>
      </w:r>
      <w:r w:rsidR="005A5E65">
        <w:rPr>
          <w:rFonts w:ascii="Times New Roman" w:hAnsi="Times New Roman" w:cs="Times New Roman"/>
          <w:color w:val="333333"/>
          <w:sz w:val="24"/>
          <w:szCs w:val="24"/>
          <w:shd w:val="clear" w:color="auto" w:fill="FFFFFF"/>
        </w:rPr>
        <w:t>+</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7</w:t>
      </w:r>
      <w:r w:rsidR="005A5E65" w:rsidRPr="005A5E65">
        <w:rPr>
          <w:rFonts w:ascii="Times New Roman" w:eastAsia="Times New Roman" w:hAnsi="Times New Roman" w:cs="Times New Roman"/>
          <w:color w:val="000000"/>
          <w:sz w:val="24"/>
          <w:szCs w:val="24"/>
        </w:rPr>
        <w:t xml:space="preserve"> </w:t>
      </w:r>
      <w:r w:rsidR="005A5E65" w:rsidRPr="00C321EF">
        <w:rPr>
          <w:rFonts w:ascii="Times New Roman" w:eastAsia="Times New Roman" w:hAnsi="Times New Roman" w:cs="Times New Roman"/>
          <w:color w:val="000000"/>
          <w:sz w:val="24"/>
          <w:szCs w:val="24"/>
        </w:rPr>
        <w:t>R</w:t>
      </w:r>
      <w:r w:rsidR="005A5E65" w:rsidRPr="00C321EF">
        <w:rPr>
          <w:rFonts w:ascii="Times New Roman" w:hAnsi="Times New Roman" w:cs="Times New Roman"/>
          <w:color w:val="333333"/>
          <w:sz w:val="24"/>
          <w:szCs w:val="24"/>
          <w:shd w:val="clear" w:color="auto" w:fill="FFFFFF"/>
          <w:vertAlign w:val="subscript"/>
        </w:rPr>
        <w:t>2</w:t>
      </w:r>
      <w:r w:rsidR="005A5E65">
        <w:rPr>
          <w:rFonts w:ascii="Times New Roman" w:hAnsi="Times New Roman" w:cs="Times New Roman"/>
          <w:color w:val="333333"/>
          <w:sz w:val="24"/>
          <w:szCs w:val="24"/>
          <w:shd w:val="clear" w:color="auto" w:fill="FFFFFF"/>
          <w:vertAlign w:val="subscript"/>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8</w:t>
      </w:r>
      <w:r w:rsidR="005A5E65" w:rsidRPr="00C321EF">
        <w:rPr>
          <w:rFonts w:ascii="Times New Roman" w:hAnsi="Times New Roman" w:cs="Times New Roman"/>
          <w:color w:val="333333"/>
          <w:sz w:val="24"/>
          <w:szCs w:val="24"/>
          <w:shd w:val="clear" w:color="auto" w:fill="FFFFFF"/>
        </w:rPr>
        <w:t>R</w:t>
      </w:r>
      <w:r w:rsidR="005A5E65" w:rsidRPr="00C321EF">
        <w:rPr>
          <w:rFonts w:ascii="Times New Roman" w:hAnsi="Times New Roman" w:cs="Times New Roman"/>
          <w:color w:val="333333"/>
          <w:sz w:val="24"/>
          <w:szCs w:val="24"/>
          <w:shd w:val="clear" w:color="auto" w:fill="FFFFFF"/>
          <w:vertAlign w:val="subscript"/>
        </w:rPr>
        <w:t>3</w:t>
      </w:r>
      <w:r w:rsidR="005A5E65">
        <w:rPr>
          <w:rFonts w:ascii="Times New Roman" w:hAnsi="Times New Roman" w:cs="Times New Roman"/>
          <w:color w:val="333333"/>
          <w:sz w:val="24"/>
          <w:szCs w:val="24"/>
          <w:shd w:val="clear" w:color="auto" w:fill="FFFFFF"/>
          <w:vertAlign w:val="subscript"/>
        </w:rPr>
        <w:t xml:space="preserve"> </w:t>
      </w:r>
      <w:r w:rsidR="005A5E65">
        <w:rPr>
          <w:rFonts w:ascii="Times New Roman" w:hAnsi="Times New Roman" w:cs="Times New Roman"/>
          <w:color w:val="333333"/>
          <w:sz w:val="24"/>
          <w:szCs w:val="24"/>
          <w:shd w:val="clear" w:color="auto" w:fill="FFFFFF"/>
        </w:rPr>
        <w:t>+</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9</w:t>
      </w:r>
      <w:r w:rsidR="005A5E65" w:rsidRPr="005A5E65">
        <w:rPr>
          <w:rFonts w:ascii="Times New Roman" w:hAnsi="Times New Roman" w:cs="Times New Roman"/>
          <w:color w:val="333333"/>
          <w:sz w:val="24"/>
          <w:szCs w:val="24"/>
          <w:shd w:val="clear" w:color="auto" w:fill="FFFFFF"/>
        </w:rPr>
        <w:t xml:space="preserve"> </w:t>
      </w:r>
      <w:r w:rsidR="005A5E65" w:rsidRPr="00C321EF">
        <w:rPr>
          <w:rFonts w:ascii="Times New Roman" w:hAnsi="Times New Roman" w:cs="Times New Roman"/>
          <w:color w:val="333333"/>
          <w:sz w:val="24"/>
          <w:szCs w:val="24"/>
          <w:shd w:val="clear" w:color="auto" w:fill="FFFFFF"/>
        </w:rPr>
        <w:t>M</w:t>
      </w:r>
      <w:r w:rsidR="005A5E65" w:rsidRPr="00C321EF">
        <w:rPr>
          <w:rFonts w:ascii="Times New Roman" w:hAnsi="Times New Roman" w:cs="Times New Roman"/>
          <w:color w:val="333333"/>
          <w:sz w:val="24"/>
          <w:szCs w:val="24"/>
          <w:shd w:val="clear" w:color="auto" w:fill="FFFFFF"/>
          <w:vertAlign w:val="subscript"/>
        </w:rPr>
        <w:t>1</w:t>
      </w:r>
      <w:r w:rsidR="005A5E65">
        <w:rPr>
          <w:rFonts w:ascii="Times New Roman" w:hAnsi="Times New Roman" w:cs="Times New Roman"/>
          <w:color w:val="333333"/>
          <w:sz w:val="24"/>
          <w:szCs w:val="24"/>
          <w:shd w:val="clear" w:color="auto" w:fill="FFFFFF"/>
          <w:vertAlign w:val="subscript"/>
        </w:rPr>
        <w:t xml:space="preserve"> </w:t>
      </w:r>
      <w:r w:rsidR="005A5E65">
        <w:rPr>
          <w:rFonts w:ascii="Times New Roman" w:hAnsi="Times New Roman" w:cs="Times New Roman"/>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1</w:t>
      </w:r>
      <w:r w:rsidR="00885A8B">
        <w:rPr>
          <w:rFonts w:ascii="Times New Roman" w:hAnsi="Times New Roman" w:cs="Times New Roman"/>
          <w:color w:val="333333"/>
          <w:sz w:val="24"/>
          <w:szCs w:val="24"/>
          <w:shd w:val="clear" w:color="auto" w:fill="FFFFFF"/>
          <w:vertAlign w:val="subscript"/>
        </w:rPr>
        <w:t>0</w:t>
      </w:r>
      <w:r w:rsidR="005A5E65" w:rsidRPr="005A5E65">
        <w:rPr>
          <w:rFonts w:ascii="Times New Roman" w:hAnsi="Times New Roman" w:cs="Times New Roman"/>
          <w:color w:val="333333"/>
          <w:sz w:val="24"/>
          <w:szCs w:val="24"/>
          <w:shd w:val="clear" w:color="auto" w:fill="FFFFFF"/>
        </w:rPr>
        <w:t xml:space="preserve"> </w:t>
      </w:r>
      <w:r w:rsidR="005A5E65" w:rsidRPr="00C321EF">
        <w:rPr>
          <w:rFonts w:ascii="Times New Roman" w:hAnsi="Times New Roman" w:cs="Times New Roman"/>
          <w:color w:val="333333"/>
          <w:sz w:val="24"/>
          <w:szCs w:val="24"/>
          <w:shd w:val="clear" w:color="auto" w:fill="FFFFFF"/>
        </w:rPr>
        <w:t>M</w:t>
      </w:r>
      <w:r w:rsidR="005A5E65" w:rsidRPr="00C321EF">
        <w:rPr>
          <w:rFonts w:ascii="Times New Roman" w:hAnsi="Times New Roman" w:cs="Times New Roman"/>
          <w:color w:val="333333"/>
          <w:sz w:val="24"/>
          <w:szCs w:val="24"/>
          <w:shd w:val="clear" w:color="auto" w:fill="FFFFFF"/>
          <w:vertAlign w:val="subscript"/>
        </w:rPr>
        <w:t>2</w:t>
      </w:r>
      <w:r w:rsidR="005A5E65">
        <w:rPr>
          <w:rFonts w:ascii="Times New Roman" w:hAnsi="Times New Roman" w:cs="Times New Roman"/>
          <w:color w:val="333333"/>
          <w:sz w:val="24"/>
          <w:szCs w:val="24"/>
          <w:shd w:val="clear" w:color="auto" w:fill="FFFFFF"/>
          <w:vertAlign w:val="subscript"/>
        </w:rPr>
        <w:t xml:space="preserve"> </w:t>
      </w:r>
      <w:r w:rsidR="005A5E65">
        <w:rPr>
          <w:rFonts w:ascii="Times New Roman" w:hAnsi="Times New Roman" w:cs="Times New Roman" w:hint="eastAsia"/>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11</w:t>
      </w:r>
      <w:r w:rsidR="00E13EA4" w:rsidRPr="00E13EA4">
        <w:rPr>
          <w:rFonts w:ascii="Times New Roman" w:hAnsi="Times New Roman" w:cs="Times New Roman" w:hint="eastAsia"/>
          <w:color w:val="333333"/>
          <w:sz w:val="24"/>
          <w:szCs w:val="24"/>
          <w:shd w:val="clear" w:color="auto" w:fill="FFFFFF"/>
        </w:rPr>
        <w:t xml:space="preserve"> </w:t>
      </w:r>
      <w:r w:rsidR="005A5E65" w:rsidRPr="00C321EF">
        <w:rPr>
          <w:rFonts w:ascii="Times New Roman" w:eastAsia="Times New Roman" w:hAnsi="Times New Roman" w:cs="Times New Roman"/>
          <w:color w:val="000000"/>
          <w:sz w:val="24"/>
          <w:szCs w:val="24"/>
        </w:rPr>
        <w:t>S</w:t>
      </w:r>
      <w:r w:rsidR="005A5E65" w:rsidRPr="00801E54">
        <w:rPr>
          <w:rFonts w:ascii="Times New Roman" w:eastAsia="Times New Roman" w:hAnsi="Times New Roman" w:cs="Times New Roman"/>
          <w:color w:val="000000"/>
          <w:sz w:val="24"/>
          <w:szCs w:val="24"/>
          <w:vertAlign w:val="subscript"/>
        </w:rPr>
        <w:t>1</w:t>
      </w:r>
      <w:r w:rsidR="005A5E65">
        <w:rPr>
          <w:rFonts w:asciiTheme="minorEastAsia" w:hAnsiTheme="minorEastAsia"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p>
    <w:p w14:paraId="19F572E5" w14:textId="77777777" w:rsidR="00CA7421" w:rsidRDefault="00E13EA4" w:rsidP="008F12AB">
      <w:pPr>
        <w:keepLines/>
        <w:jc w:val="both"/>
        <w:rPr>
          <w:rFonts w:ascii="Times New Roman" w:hAnsi="Times New Roman" w:cs="Times New Roman"/>
          <w:color w:val="333333"/>
          <w:sz w:val="24"/>
          <w:szCs w:val="24"/>
          <w:shd w:val="clear" w:color="auto" w:fill="FFFFFF"/>
        </w:rPr>
      </w:pP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12</w:t>
      </w:r>
      <w:r w:rsidR="005A5E65" w:rsidRPr="00C321EF">
        <w:rPr>
          <w:rFonts w:ascii="Times New Roman" w:eastAsia="Times New Roman" w:hAnsi="Times New Roman" w:cs="Times New Roman"/>
          <w:color w:val="000000"/>
          <w:sz w:val="24"/>
          <w:szCs w:val="24"/>
        </w:rPr>
        <w:t>S</w:t>
      </w:r>
      <w:r w:rsidR="005A5E65" w:rsidRPr="00801E54">
        <w:rPr>
          <w:rFonts w:ascii="Times New Roman" w:eastAsia="Times New Roman" w:hAnsi="Times New Roman" w:cs="Times New Roman"/>
          <w:color w:val="000000"/>
          <w:sz w:val="24"/>
          <w:szCs w:val="24"/>
          <w:vertAlign w:val="subscript"/>
        </w:rPr>
        <w:t>2</w:t>
      </w:r>
      <w:r w:rsidR="005A5E65">
        <w:rPr>
          <w:rFonts w:asciiTheme="minorEastAsia" w:hAnsiTheme="minorEastAsia"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13</w:t>
      </w:r>
      <w:r w:rsidR="005A5E65" w:rsidRPr="00C321EF">
        <w:rPr>
          <w:rFonts w:ascii="Times New Roman" w:eastAsia="Times New Roman" w:hAnsi="Times New Roman" w:cs="Times New Roman"/>
          <w:color w:val="000000"/>
          <w:sz w:val="24"/>
          <w:szCs w:val="24"/>
        </w:rPr>
        <w:t>S</w:t>
      </w:r>
      <w:r w:rsidR="005A5E65" w:rsidRPr="00801E54">
        <w:rPr>
          <w:rFonts w:ascii="Times New Roman" w:eastAsia="Times New Roman" w:hAnsi="Times New Roman" w:cs="Times New Roman"/>
          <w:color w:val="000000"/>
          <w:sz w:val="24"/>
          <w:szCs w:val="24"/>
          <w:vertAlign w:val="subscript"/>
        </w:rPr>
        <w:t>3</w:t>
      </w:r>
      <w:r w:rsidR="005A5E65">
        <w:rPr>
          <w:rFonts w:ascii="Times New Roman" w:eastAsia="Times New Roman" w:hAnsi="Times New Roman"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1</w:t>
      </w:r>
      <w:r w:rsidR="00885A8B">
        <w:rPr>
          <w:rFonts w:ascii="Times New Roman" w:hAnsi="Times New Roman" w:cs="Times New Roman"/>
          <w:color w:val="333333"/>
          <w:sz w:val="24"/>
          <w:szCs w:val="24"/>
          <w:shd w:val="clear" w:color="auto" w:fill="FFFFFF"/>
          <w:vertAlign w:val="subscript"/>
        </w:rPr>
        <w:t>4</w:t>
      </w:r>
      <w:r w:rsidRPr="00E13EA4">
        <w:rPr>
          <w:rFonts w:ascii="Times New Roman" w:hAnsi="Times New Roman" w:cs="Times New Roman" w:hint="eastAsia"/>
          <w:color w:val="333333"/>
          <w:sz w:val="24"/>
          <w:szCs w:val="24"/>
          <w:shd w:val="clear" w:color="auto" w:fill="FFFFFF"/>
        </w:rPr>
        <w:t xml:space="preserve"> </w:t>
      </w:r>
      <w:r w:rsidR="005A5E65" w:rsidRPr="00C321EF">
        <w:rPr>
          <w:rFonts w:ascii="Times New Roman" w:eastAsia="Times New Roman" w:hAnsi="Times New Roman" w:cs="Times New Roman"/>
          <w:color w:val="000000"/>
          <w:sz w:val="24"/>
          <w:szCs w:val="24"/>
        </w:rPr>
        <w:t>E</w:t>
      </w:r>
      <w:r w:rsidR="005A5E65" w:rsidRPr="00801E54">
        <w:rPr>
          <w:rFonts w:ascii="Times New Roman" w:eastAsia="Times New Roman" w:hAnsi="Times New Roman" w:cs="Times New Roman"/>
          <w:color w:val="000000"/>
          <w:sz w:val="24"/>
          <w:szCs w:val="24"/>
          <w:vertAlign w:val="subscript"/>
        </w:rPr>
        <w:t>1</w:t>
      </w:r>
      <w:r w:rsidR="005A5E65">
        <w:rPr>
          <w:rFonts w:asciiTheme="minorEastAsia" w:hAnsiTheme="minorEastAsia"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r w:rsidR="005A5E65">
        <w:rPr>
          <w:rFonts w:ascii="Times New Roman" w:hAnsi="Times New Roman" w:cs="Times New Roman"/>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15</w:t>
      </w:r>
      <w:r w:rsidRPr="00E13EA4">
        <w:rPr>
          <w:rFonts w:ascii="Times New Roman" w:hAnsi="Times New Roman" w:cs="Times New Roman" w:hint="eastAsia"/>
          <w:color w:val="333333"/>
          <w:sz w:val="24"/>
          <w:szCs w:val="24"/>
          <w:shd w:val="clear" w:color="auto" w:fill="FFFFFF"/>
        </w:rPr>
        <w:t xml:space="preserve"> </w:t>
      </w:r>
      <w:r w:rsidR="005A5E65" w:rsidRPr="00C321EF">
        <w:rPr>
          <w:rFonts w:ascii="Times New Roman" w:eastAsia="Times New Roman" w:hAnsi="Times New Roman" w:cs="Times New Roman"/>
          <w:color w:val="000000"/>
          <w:sz w:val="24"/>
          <w:szCs w:val="24"/>
        </w:rPr>
        <w:t>E</w:t>
      </w:r>
      <w:r w:rsidR="005A5E65" w:rsidRPr="00801E54">
        <w:rPr>
          <w:rFonts w:ascii="Times New Roman" w:eastAsia="Times New Roman" w:hAnsi="Times New Roman" w:cs="Times New Roman"/>
          <w:color w:val="000000"/>
          <w:sz w:val="24"/>
          <w:szCs w:val="24"/>
          <w:vertAlign w:val="subscript"/>
        </w:rPr>
        <w:t>2</w:t>
      </w:r>
      <w:r w:rsidR="005A5E65">
        <w:rPr>
          <w:rFonts w:asciiTheme="minorEastAsia" w:hAnsiTheme="minorEastAsia"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16</w:t>
      </w:r>
      <w:r w:rsidR="005A5E65" w:rsidRPr="005A5E65">
        <w:rPr>
          <w:rFonts w:ascii="Times New Roman" w:eastAsia="Times New Roman" w:hAnsi="Times New Roman" w:cs="Times New Roman"/>
          <w:color w:val="000000"/>
          <w:sz w:val="24"/>
          <w:szCs w:val="24"/>
        </w:rPr>
        <w:t xml:space="preserve"> </w:t>
      </w:r>
      <w:r w:rsidR="005A5E65" w:rsidRPr="00C321EF">
        <w:rPr>
          <w:rFonts w:ascii="Times New Roman" w:eastAsia="Times New Roman" w:hAnsi="Times New Roman" w:cs="Times New Roman"/>
          <w:color w:val="000000"/>
          <w:sz w:val="24"/>
          <w:szCs w:val="24"/>
        </w:rPr>
        <w:t>E</w:t>
      </w:r>
      <w:r w:rsidR="005A5E65" w:rsidRPr="00801E54">
        <w:rPr>
          <w:rFonts w:ascii="Times New Roman" w:eastAsia="Times New Roman" w:hAnsi="Times New Roman" w:cs="Times New Roman"/>
          <w:color w:val="000000"/>
          <w:sz w:val="24"/>
          <w:szCs w:val="24"/>
          <w:vertAlign w:val="subscript"/>
        </w:rPr>
        <w:t>3</w:t>
      </w:r>
      <w:r w:rsidR="005A5E65">
        <w:rPr>
          <w:rFonts w:ascii="Times New Roman" w:eastAsia="Times New Roman" w:hAnsi="Times New Roman" w:cs="Times New Roman"/>
          <w:color w:val="000000"/>
          <w:sz w:val="24"/>
          <w:szCs w:val="24"/>
          <w:vertAlign w:val="subscript"/>
        </w:rPr>
        <w:t xml:space="preserve"> </w:t>
      </w:r>
      <w:r w:rsidR="005A5E65">
        <w:rPr>
          <w:rFonts w:ascii="Times New Roman" w:hAnsi="Times New Roman" w:cs="Times New Roman"/>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1</w:t>
      </w:r>
      <w:r w:rsidR="00885A8B">
        <w:rPr>
          <w:rFonts w:ascii="Times New Roman" w:hAnsi="Times New Roman" w:cs="Times New Roman"/>
          <w:color w:val="333333"/>
          <w:sz w:val="24"/>
          <w:szCs w:val="24"/>
          <w:shd w:val="clear" w:color="auto" w:fill="FFFFFF"/>
          <w:vertAlign w:val="subscript"/>
        </w:rPr>
        <w:t>7</w:t>
      </w:r>
      <w:r w:rsidRPr="00E13EA4">
        <w:rPr>
          <w:rFonts w:ascii="Times New Roman" w:hAnsi="Times New Roman" w:cs="Times New Roman" w:hint="eastAsia"/>
          <w:color w:val="333333"/>
          <w:sz w:val="24"/>
          <w:szCs w:val="24"/>
          <w:shd w:val="clear" w:color="auto" w:fill="FFFFFF"/>
        </w:rPr>
        <w:t xml:space="preserve"> </w:t>
      </w:r>
      <w:r w:rsidR="00885A8B">
        <w:rPr>
          <w:rFonts w:ascii="Times New Roman" w:hAnsi="Times New Roman" w:cs="Times New Roman"/>
          <w:color w:val="333333"/>
          <w:sz w:val="24"/>
          <w:szCs w:val="24"/>
          <w:shd w:val="clear" w:color="auto" w:fill="FFFFFF"/>
        </w:rPr>
        <w:t xml:space="preserve">Sur +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18</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Y</w:t>
      </w:r>
      <w:r w:rsidR="00885A8B" w:rsidRPr="00801E54">
        <w:rPr>
          <w:rFonts w:ascii="Times New Roman" w:eastAsia="Times New Roman" w:hAnsi="Times New Roman" w:cs="Times New Roman"/>
          <w:color w:val="000000"/>
          <w:sz w:val="24"/>
          <w:szCs w:val="24"/>
          <w:vertAlign w:val="subscript"/>
        </w:rPr>
        <w:t>1</w:t>
      </w:r>
      <w:r w:rsidR="00885A8B">
        <w:rPr>
          <w:rFonts w:ascii="Times New Roman" w:eastAsia="Times New Roman" w:hAnsi="Times New Roman" w:cs="Times New Roman"/>
          <w:color w:val="000000"/>
          <w:sz w:val="24"/>
          <w:szCs w:val="24"/>
          <w:vertAlign w:val="subscript"/>
        </w:rPr>
        <w:t xml:space="preserve">+ </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1</w:t>
      </w:r>
      <w:r w:rsidR="00885A8B">
        <w:rPr>
          <w:rFonts w:ascii="Times New Roman" w:hAnsi="Times New Roman" w:cs="Times New Roman"/>
          <w:color w:val="333333"/>
          <w:sz w:val="24"/>
          <w:szCs w:val="24"/>
          <w:shd w:val="clear" w:color="auto" w:fill="FFFFFF"/>
          <w:vertAlign w:val="subscript"/>
        </w:rPr>
        <w:t>9</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Y</w:t>
      </w:r>
      <w:r w:rsidR="00885A8B" w:rsidRPr="00801E54">
        <w:rPr>
          <w:rFonts w:ascii="Times New Roman" w:eastAsia="Times New Roman" w:hAnsi="Times New Roman" w:cs="Times New Roman"/>
          <w:color w:val="000000"/>
          <w:sz w:val="24"/>
          <w:szCs w:val="24"/>
          <w:vertAlign w:val="subscript"/>
        </w:rPr>
        <w:t>2</w:t>
      </w:r>
      <w:r w:rsidR="00885A8B">
        <w:rPr>
          <w:rFonts w:ascii="Times New Roman" w:eastAsia="Times New Roman" w:hAnsi="Times New Roman" w:cs="Times New Roman"/>
          <w:color w:val="000000"/>
          <w:sz w:val="24"/>
          <w:szCs w:val="24"/>
          <w:vertAlign w:val="subscript"/>
        </w:rPr>
        <w:t xml:space="preserve"> </w:t>
      </w:r>
      <w:r w:rsidR="00885A8B">
        <w:rPr>
          <w:rFonts w:ascii="Times New Roman" w:hAnsi="Times New Roman" w:cs="Times New Roman"/>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20</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T</w:t>
      </w:r>
      <w:r w:rsidR="00885A8B" w:rsidRPr="00801E54">
        <w:rPr>
          <w:rFonts w:ascii="Times New Roman" w:eastAsia="Times New Roman" w:hAnsi="Times New Roman" w:cs="Times New Roman"/>
          <w:color w:val="000000"/>
          <w:sz w:val="24"/>
          <w:szCs w:val="24"/>
          <w:vertAlign w:val="subscript"/>
        </w:rPr>
        <w:t>1</w:t>
      </w:r>
      <w:r w:rsidR="00885A8B">
        <w:rPr>
          <w:rFonts w:ascii="Times New Roman" w:eastAsia="Times New Roman" w:hAnsi="Times New Roman" w:cs="Times New Roman"/>
          <w:color w:val="000000"/>
          <w:sz w:val="24"/>
          <w:szCs w:val="24"/>
          <w:vertAlign w:val="subscript"/>
        </w:rPr>
        <w:t xml:space="preserve"> </w:t>
      </w:r>
      <w:r w:rsidR="00885A8B">
        <w:rPr>
          <w:rFonts w:ascii="Times New Roman" w:hAnsi="Times New Roman" w:cs="Times New Roman"/>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2</w:t>
      </w:r>
      <w:r w:rsidR="00885A8B">
        <w:rPr>
          <w:rFonts w:ascii="Times New Roman" w:hAnsi="Times New Roman" w:cs="Times New Roman"/>
          <w:color w:val="333333"/>
          <w:sz w:val="24"/>
          <w:szCs w:val="24"/>
          <w:shd w:val="clear" w:color="auto" w:fill="FFFFFF"/>
          <w:vertAlign w:val="subscript"/>
        </w:rPr>
        <w:t>1</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T</w:t>
      </w:r>
      <w:r w:rsidR="00885A8B">
        <w:rPr>
          <w:rFonts w:ascii="Times New Roman" w:eastAsia="Times New Roman" w:hAnsi="Times New Roman" w:cs="Times New Roman"/>
          <w:color w:val="000000"/>
          <w:sz w:val="24"/>
          <w:szCs w:val="24"/>
          <w:vertAlign w:val="subscript"/>
        </w:rPr>
        <w:t xml:space="preserve">2 </w:t>
      </w:r>
      <w:r w:rsidR="00885A8B">
        <w:rPr>
          <w:rFonts w:ascii="Times New Roman" w:hAnsi="Times New Roman" w:cs="Times New Roman" w:hint="eastAsia"/>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22</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T</w:t>
      </w:r>
      <w:r w:rsidR="00885A8B">
        <w:rPr>
          <w:rFonts w:ascii="Times New Roman" w:eastAsia="Times New Roman" w:hAnsi="Times New Roman" w:cs="Times New Roman"/>
          <w:color w:val="000000"/>
          <w:sz w:val="24"/>
          <w:szCs w:val="24"/>
          <w:vertAlign w:val="subscript"/>
        </w:rPr>
        <w:t>3</w:t>
      </w:r>
      <w:r w:rsidR="00885A8B">
        <w:rPr>
          <w:rFonts w:asciiTheme="minorEastAsia" w:hAnsiTheme="minorEastAsia" w:cs="Times New Roman"/>
          <w:color w:val="000000"/>
          <w:sz w:val="24"/>
          <w:szCs w:val="24"/>
          <w:vertAlign w:val="subscript"/>
        </w:rPr>
        <w:t xml:space="preserve"> </w:t>
      </w:r>
      <w:r w:rsidR="00885A8B">
        <w:rPr>
          <w:rFonts w:ascii="Times New Roman" w:hAnsi="Times New Roman" w:cs="Times New Roman" w:hint="eastAsia"/>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2</w:t>
      </w:r>
      <w:r w:rsidR="00885A8B">
        <w:rPr>
          <w:rFonts w:ascii="Times New Roman" w:hAnsi="Times New Roman" w:cs="Times New Roman"/>
          <w:color w:val="333333"/>
          <w:sz w:val="24"/>
          <w:szCs w:val="24"/>
          <w:shd w:val="clear" w:color="auto" w:fill="FFFFFF"/>
          <w:vertAlign w:val="subscript"/>
        </w:rPr>
        <w:t>3</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p</w:t>
      </w:r>
      <w:r w:rsidR="00885A8B" w:rsidRPr="00801E54">
        <w:rPr>
          <w:rFonts w:ascii="Times New Roman" w:eastAsia="Times New Roman" w:hAnsi="Times New Roman" w:cs="Times New Roman"/>
          <w:color w:val="000000"/>
          <w:sz w:val="24"/>
          <w:szCs w:val="24"/>
          <w:vertAlign w:val="subscript"/>
        </w:rPr>
        <w:t>1</w:t>
      </w:r>
      <w:commentRangeStart w:id="15"/>
      <w:r w:rsidR="00885A8B">
        <w:rPr>
          <w:rFonts w:asciiTheme="minorEastAsia" w:hAnsiTheme="minorEastAsia" w:cs="Times New Roman" w:hint="eastAsia"/>
          <w:color w:val="000000"/>
          <w:sz w:val="24"/>
          <w:szCs w:val="24"/>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24</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p</w:t>
      </w:r>
      <w:r w:rsidR="00885A8B">
        <w:rPr>
          <w:rFonts w:ascii="Times New Roman" w:eastAsia="Times New Roman" w:hAnsi="Times New Roman" w:cs="Times New Roman"/>
          <w:color w:val="000000"/>
          <w:sz w:val="24"/>
          <w:szCs w:val="24"/>
          <w:vertAlign w:val="subscript"/>
        </w:rPr>
        <w:t>2</w:t>
      </w:r>
      <w:r w:rsidRPr="00E13EA4">
        <w:rPr>
          <w:rFonts w:ascii="Times New Roman" w:hAnsi="Times New Roman" w:cs="Times New Roman" w:hint="eastAsia"/>
          <w:color w:val="333333"/>
          <w:sz w:val="24"/>
          <w:szCs w:val="24"/>
          <w:shd w:val="clear" w:color="auto" w:fill="FFFFFF"/>
        </w:rPr>
        <w:t xml:space="preserve"> </w:t>
      </w:r>
      <w:r w:rsidR="00885A8B">
        <w:rPr>
          <w:rFonts w:ascii="Times New Roman" w:hAnsi="Times New Roman" w:cs="Times New Roman" w:hint="eastAsia"/>
          <w:color w:val="333333"/>
          <w:sz w:val="24"/>
          <w:szCs w:val="24"/>
          <w:shd w:val="clear" w:color="auto" w:fill="FFFFFF"/>
        </w:rPr>
        <w:t>+</w:t>
      </w:r>
      <w:r w:rsidR="00885A8B">
        <w:rPr>
          <w:rFonts w:ascii="Times New Roman" w:hAnsi="Times New Roman" w:cs="Times New Roman"/>
          <w:color w:val="333333"/>
          <w:sz w:val="24"/>
          <w:szCs w:val="24"/>
          <w:shd w:val="clear" w:color="auto" w:fill="FFFFFF"/>
        </w:rPr>
        <w:t xml:space="preserve"> </w:t>
      </w:r>
      <w:commentRangeEnd w:id="15"/>
      <w:r w:rsidR="00EA59B4">
        <w:rPr>
          <w:rStyle w:val="CommentReference"/>
        </w:rPr>
        <w:commentReference w:id="15"/>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2</w:t>
      </w:r>
      <w:commentRangeStart w:id="16"/>
      <w:r w:rsidR="00885A8B">
        <w:rPr>
          <w:rFonts w:ascii="Times New Roman" w:hAnsi="Times New Roman" w:cs="Times New Roman"/>
          <w:color w:val="333333"/>
          <w:sz w:val="24"/>
          <w:szCs w:val="24"/>
          <w:shd w:val="clear" w:color="auto" w:fill="FFFFFF"/>
          <w:vertAlign w:val="subscript"/>
        </w:rPr>
        <w:t>5</w:t>
      </w:r>
      <w:r w:rsidRPr="00E13EA4">
        <w:rPr>
          <w:rFonts w:ascii="Times New Roman" w:hAnsi="Times New Roman" w:cs="Times New Roman" w:hint="eastAsia"/>
          <w:color w:val="333333"/>
          <w:sz w:val="24"/>
          <w:szCs w:val="24"/>
          <w:shd w:val="clear" w:color="auto" w:fill="FFFFFF"/>
        </w:rPr>
        <w:t xml:space="preserve"> </w:t>
      </w:r>
      <w:r w:rsidR="00885A8B" w:rsidRPr="00C321EF">
        <w:rPr>
          <w:rFonts w:ascii="Times New Roman" w:eastAsia="Times New Roman" w:hAnsi="Times New Roman" w:cs="Times New Roman"/>
          <w:color w:val="000000"/>
          <w:sz w:val="24"/>
          <w:szCs w:val="24"/>
        </w:rPr>
        <w:t>p</w:t>
      </w:r>
      <w:r w:rsidR="00885A8B">
        <w:rPr>
          <w:rFonts w:ascii="Times New Roman" w:eastAsia="Times New Roman" w:hAnsi="Times New Roman" w:cs="Times New Roman"/>
          <w:color w:val="000000"/>
          <w:sz w:val="24"/>
          <w:szCs w:val="24"/>
          <w:vertAlign w:val="subscript"/>
        </w:rPr>
        <w:t>3</w:t>
      </w:r>
      <w:r w:rsidR="00885A8B">
        <w:rPr>
          <w:rFonts w:ascii="Times New Roman" w:hAnsi="Times New Roman" w:cs="Times New Roman"/>
          <w:color w:val="333333"/>
          <w:sz w:val="24"/>
          <w:szCs w:val="24"/>
          <w:shd w:val="clear" w:color="auto" w:fill="FFFFFF"/>
        </w:rPr>
        <w:t xml:space="preserve"> </w:t>
      </w:r>
      <w:commentRangeEnd w:id="14"/>
      <w:r w:rsidR="005D08A1">
        <w:rPr>
          <w:rStyle w:val="CommentReference"/>
        </w:rPr>
        <w:commentReference w:id="14"/>
      </w:r>
      <w:commentRangeEnd w:id="16"/>
      <w:r w:rsidR="005D08A1">
        <w:rPr>
          <w:rStyle w:val="CommentReference"/>
        </w:rPr>
        <w:commentReference w:id="16"/>
      </w:r>
    </w:p>
    <w:p w14:paraId="78457316" w14:textId="77777777" w:rsidR="00C321EF" w:rsidRDefault="00C321EF"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where</w:t>
      </w:r>
    </w:p>
    <w:p w14:paraId="1B5D002A" w14:textId="77777777" w:rsidR="00DC06F9" w:rsidRPr="00DC06F9" w:rsidRDefault="00DC06F9"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A7421">
        <w:rPr>
          <w:rFonts w:ascii="Times New Roman" w:hAnsi="Times New Roman" w:cs="Times New Roman" w:hint="eastAsia"/>
          <w:color w:val="333333"/>
          <w:sz w:val="24"/>
          <w:szCs w:val="24"/>
          <w:shd w:val="clear" w:color="auto" w:fill="FFFFFF"/>
        </w:rPr>
        <w:lastRenderedPageBreak/>
        <w:t>β</w:t>
      </w:r>
      <w:r w:rsidRPr="00CA7421">
        <w:rPr>
          <w:rFonts w:ascii="Times New Roman" w:hAnsi="Times New Roman" w:cs="Times New Roman" w:hint="eastAsia"/>
          <w:color w:val="333333"/>
          <w:sz w:val="24"/>
          <w:szCs w:val="24"/>
          <w:shd w:val="clear" w:color="auto" w:fill="FFFFFF"/>
          <w:vertAlign w:val="subscript"/>
        </w:rPr>
        <w:t>0</w:t>
      </w:r>
      <w:r>
        <w:rPr>
          <w:rFonts w:ascii="Times New Roman" w:hAnsi="Times New Roman" w:cs="Times New Roman"/>
          <w:color w:val="333333"/>
          <w:sz w:val="24"/>
          <w:szCs w:val="24"/>
          <w:shd w:val="clear" w:color="auto" w:fill="FFFFFF"/>
          <w:vertAlign w:val="subscript"/>
        </w:rPr>
        <w:t xml:space="preserve">  </w:t>
      </w:r>
      <w:r>
        <w:rPr>
          <w:rFonts w:ascii="Times New Roman" w:eastAsia="Times New Roman" w:hAnsi="Times New Roman" w:cs="Times New Roman"/>
          <w:sz w:val="24"/>
          <w:szCs w:val="24"/>
        </w:rPr>
        <w:t xml:space="preserve">is the baseline, represent the length of stay for patient with </w:t>
      </w:r>
      <w:r w:rsidRPr="00661BDA">
        <w:rPr>
          <w:rFonts w:ascii="Times New Roman" w:eastAsia="Times New Roman" w:hAnsi="Times New Roman" w:cs="Times New Roman"/>
          <w:sz w:val="24"/>
          <w:szCs w:val="24"/>
        </w:rPr>
        <w:t>Black/African American</w:t>
      </w:r>
      <w:r>
        <w:rPr>
          <w:rFonts w:ascii="Times New Roman" w:eastAsia="Times New Roman" w:hAnsi="Times New Roman" w:cs="Times New Roman"/>
          <w:sz w:val="24"/>
          <w:szCs w:val="24"/>
        </w:rPr>
        <w:t xml:space="preserve"> race ,</w:t>
      </w:r>
      <w:r w:rsidRPr="00661BDA">
        <w:t xml:space="preserve"> </w:t>
      </w:r>
      <w:r w:rsidRPr="00661BDA">
        <w:rPr>
          <w:rFonts w:ascii="Times New Roman" w:eastAsia="Times New Roman" w:hAnsi="Times New Roman" w:cs="Times New Roman"/>
          <w:sz w:val="24"/>
          <w:szCs w:val="24"/>
        </w:rPr>
        <w:t>Multi-ethnic</w:t>
      </w:r>
      <w:r>
        <w:rPr>
          <w:rFonts w:ascii="Times New Roman" w:eastAsia="Times New Roman" w:hAnsi="Times New Roman" w:cs="Times New Roman"/>
          <w:sz w:val="24"/>
          <w:szCs w:val="24"/>
        </w:rPr>
        <w:t>,</w:t>
      </w:r>
      <w:r w:rsidRPr="00661BDA">
        <w:t xml:space="preserve"> </w:t>
      </w:r>
      <w:r w:rsidRPr="00661BDA">
        <w:rPr>
          <w:rFonts w:ascii="Times New Roman" w:eastAsia="Times New Roman" w:hAnsi="Times New Roman" w:cs="Times New Roman"/>
          <w:sz w:val="24"/>
          <w:szCs w:val="24"/>
        </w:rPr>
        <w:t>Ethnicity</w:t>
      </w:r>
      <w:r>
        <w:rPr>
          <w:rFonts w:ascii="Times New Roman" w:eastAsia="Times New Roman" w:hAnsi="Times New Roman" w:cs="Times New Roman"/>
          <w:sz w:val="24"/>
          <w:szCs w:val="24"/>
        </w:rPr>
        <w:t xml:space="preserve">, </w:t>
      </w:r>
      <w:r w:rsidRPr="00661BDA">
        <w:rPr>
          <w:rFonts w:ascii="Times New Roman" w:eastAsia="Times New Roman" w:hAnsi="Times New Roman" w:cs="Times New Roman"/>
          <w:sz w:val="24"/>
          <w:szCs w:val="24"/>
        </w:rPr>
        <w:t>Elective</w:t>
      </w:r>
      <w:r>
        <w:rPr>
          <w:rFonts w:ascii="Times New Roman" w:eastAsia="Times New Roman" w:hAnsi="Times New Roman" w:cs="Times New Roman"/>
          <w:sz w:val="24"/>
          <w:szCs w:val="24"/>
        </w:rPr>
        <w:t xml:space="preserve"> type  of admission,</w:t>
      </w:r>
      <w:r w:rsidRPr="00661BDA">
        <w:t xml:space="preserve"> </w:t>
      </w:r>
      <w:r>
        <w:rPr>
          <w:rFonts w:ascii="Times New Roman" w:eastAsia="Times New Roman" w:hAnsi="Times New Roman" w:cs="Times New Roman"/>
          <w:sz w:val="24"/>
          <w:szCs w:val="24"/>
        </w:rPr>
        <w:t>d</w:t>
      </w:r>
      <w:r w:rsidRPr="00661BDA">
        <w:rPr>
          <w:rFonts w:ascii="Times New Roman" w:eastAsia="Times New Roman" w:hAnsi="Times New Roman" w:cs="Times New Roman"/>
          <w:sz w:val="24"/>
          <w:szCs w:val="24"/>
        </w:rPr>
        <w:t xml:space="preserve">ischarge </w:t>
      </w:r>
      <w:r>
        <w:rPr>
          <w:rFonts w:ascii="Times New Roman" w:eastAsia="Times New Roman" w:hAnsi="Times New Roman" w:cs="Times New Roman"/>
          <w:sz w:val="24"/>
          <w:szCs w:val="24"/>
        </w:rPr>
        <w:t>y</w:t>
      </w:r>
      <w:r w:rsidRPr="00661BDA">
        <w:rPr>
          <w:rFonts w:ascii="Times New Roman" w:eastAsia="Times New Roman" w:hAnsi="Times New Roman" w:cs="Times New Roman"/>
          <w:sz w:val="24"/>
          <w:szCs w:val="24"/>
        </w:rPr>
        <w:t>ear</w:t>
      </w:r>
      <w:r>
        <w:rPr>
          <w:rFonts w:ascii="Times New Roman" w:eastAsia="Times New Roman" w:hAnsi="Times New Roman" w:cs="Times New Roman"/>
          <w:sz w:val="24"/>
          <w:szCs w:val="24"/>
        </w:rPr>
        <w:t xml:space="preserve"> is </w:t>
      </w:r>
      <w:r w:rsidRPr="00661BDA">
        <w:rPr>
          <w:rFonts w:ascii="Times New Roman" w:eastAsia="Times New Roman" w:hAnsi="Times New Roman" w:cs="Times New Roman"/>
          <w:sz w:val="24"/>
          <w:szCs w:val="24"/>
        </w:rPr>
        <w:t>2014</w:t>
      </w:r>
      <w:r>
        <w:rPr>
          <w:rFonts w:ascii="Times New Roman" w:eastAsia="Times New Roman" w:hAnsi="Times New Roman" w:cs="Times New Roman"/>
          <w:sz w:val="24"/>
          <w:szCs w:val="24"/>
        </w:rPr>
        <w:t>, minor</w:t>
      </w:r>
      <w:r w:rsidRPr="00661BDA">
        <w:t xml:space="preserve"> </w:t>
      </w:r>
      <w:r>
        <w:rPr>
          <w:rFonts w:ascii="Times New Roman" w:eastAsia="Times New Roman" w:hAnsi="Times New Roman" w:cs="Times New Roman"/>
          <w:sz w:val="24"/>
          <w:szCs w:val="24"/>
        </w:rPr>
        <w:t>s</w:t>
      </w:r>
      <w:r w:rsidRPr="00661BDA">
        <w:rPr>
          <w:rFonts w:ascii="Times New Roman" w:eastAsia="Times New Roman" w:hAnsi="Times New Roman" w:cs="Times New Roman"/>
          <w:sz w:val="24"/>
          <w:szCs w:val="24"/>
        </w:rPr>
        <w:t xml:space="preserve">everity of </w:t>
      </w:r>
      <w:r>
        <w:rPr>
          <w:rFonts w:ascii="Times New Roman" w:eastAsia="Times New Roman" w:hAnsi="Times New Roman" w:cs="Times New Roman"/>
          <w:sz w:val="24"/>
          <w:szCs w:val="24"/>
        </w:rPr>
        <w:t>i</w:t>
      </w:r>
      <w:r w:rsidRPr="00661BDA">
        <w:rPr>
          <w:rFonts w:ascii="Times New Roman" w:eastAsia="Times New Roman" w:hAnsi="Times New Roman" w:cs="Times New Roman"/>
          <w:sz w:val="24"/>
          <w:szCs w:val="24"/>
        </w:rPr>
        <w:t>llness</w:t>
      </w:r>
      <w:r>
        <w:rPr>
          <w:rFonts w:ascii="Times New Roman" w:eastAsia="Times New Roman" w:hAnsi="Times New Roman" w:cs="Times New Roman"/>
          <w:sz w:val="24"/>
          <w:szCs w:val="24"/>
        </w:rPr>
        <w:t>,</w:t>
      </w:r>
      <w:r w:rsidRPr="00661BDA">
        <w:t xml:space="preserve"> </w:t>
      </w:r>
      <w:r>
        <w:rPr>
          <w:rFonts w:ascii="Times New Roman" w:eastAsia="Times New Roman" w:hAnsi="Times New Roman" w:cs="Times New Roman"/>
          <w:sz w:val="24"/>
          <w:szCs w:val="24"/>
        </w:rPr>
        <w:t>e</w:t>
      </w:r>
      <w:r w:rsidRPr="00661BDA">
        <w:rPr>
          <w:rFonts w:ascii="Times New Roman" w:eastAsia="Times New Roman" w:hAnsi="Times New Roman" w:cs="Times New Roman"/>
          <w:sz w:val="24"/>
          <w:szCs w:val="24"/>
        </w:rPr>
        <w:t>xtreme</w:t>
      </w:r>
      <w:r>
        <w:rPr>
          <w:rFonts w:ascii="Times New Roman" w:eastAsia="Times New Roman" w:hAnsi="Times New Roman" w:cs="Times New Roman"/>
          <w:sz w:val="24"/>
          <w:szCs w:val="24"/>
        </w:rPr>
        <w:t xml:space="preserve"> risk of mortality, </w:t>
      </w:r>
      <w:r w:rsidRPr="00DC06F9">
        <w:rPr>
          <w:rFonts w:ascii="Times New Roman" w:eastAsia="Times New Roman" w:hAnsi="Times New Roman" w:cs="Times New Roman"/>
          <w:sz w:val="24"/>
          <w:szCs w:val="24"/>
        </w:rPr>
        <w:t>Blue Cross/Blue Shield</w:t>
      </w:r>
      <w:r>
        <w:rPr>
          <w:rFonts w:ascii="Times New Roman" w:eastAsia="Times New Roman" w:hAnsi="Times New Roman" w:cs="Times New Roman"/>
          <w:sz w:val="24"/>
          <w:szCs w:val="24"/>
        </w:rPr>
        <w:t xml:space="preserve"> health care insurance.</w:t>
      </w:r>
    </w:p>
    <w:p w14:paraId="59DC17C2" w14:textId="77777777" w:rsidR="00C321EF" w:rsidRDefault="00CA7421"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hAnsi="Times New Roman" w:cs="Times New Roman" w:hint="eastAsia"/>
          <w:color w:val="333333"/>
          <w:sz w:val="24"/>
          <w:szCs w:val="24"/>
          <w:shd w:val="clear" w:color="auto" w:fill="FFFFFF"/>
        </w:rPr>
        <w:t>x</w:t>
      </w:r>
      <w:r w:rsidRPr="00C321EF">
        <w:rPr>
          <w:rFonts w:ascii="Times New Roman" w:hAnsi="Times New Roman" w:cs="Times New Roman"/>
          <w:color w:val="333333"/>
          <w:sz w:val="24"/>
          <w:szCs w:val="24"/>
          <w:shd w:val="clear" w:color="auto" w:fill="FFFFFF"/>
          <w:vertAlign w:val="subscript"/>
        </w:rPr>
        <w:t>1</w:t>
      </w:r>
      <w:r w:rsidRPr="00C321EF">
        <w:rPr>
          <w:rFonts w:ascii="Times New Roman" w:hAnsi="Times New Roman" w:cs="Times New Roman"/>
          <w:color w:val="333333"/>
          <w:sz w:val="24"/>
          <w:szCs w:val="24"/>
          <w:shd w:val="clear" w:color="auto" w:fill="FFFFFF"/>
        </w:rPr>
        <w:t xml:space="preserve"> is the </w:t>
      </w:r>
      <w:r w:rsidR="00100B30" w:rsidRPr="00C321EF">
        <w:rPr>
          <w:rFonts w:ascii="Times New Roman" w:eastAsia="Times New Roman" w:hAnsi="Times New Roman" w:cs="Times New Roman"/>
          <w:color w:val="000000"/>
          <w:sz w:val="24"/>
          <w:szCs w:val="24"/>
        </w:rPr>
        <w:t>Total Charges</w:t>
      </w:r>
    </w:p>
    <w:p w14:paraId="6B8858C6" w14:textId="77777777" w:rsidR="00E13EA4" w:rsidRPr="00C321EF" w:rsidRDefault="00B14C83"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hAnsi="Times New Roman" w:cs="Times New Roman" w:hint="eastAsia"/>
          <w:color w:val="333333"/>
          <w:sz w:val="24"/>
          <w:szCs w:val="24"/>
          <w:shd w:val="clear" w:color="auto" w:fill="FFFFFF"/>
        </w:rPr>
        <w:t>x</w:t>
      </w:r>
      <w:r w:rsidRPr="00C321EF">
        <w:rPr>
          <w:rFonts w:ascii="Times New Roman" w:hAnsi="Times New Roman" w:cs="Times New Roman"/>
          <w:color w:val="333333"/>
          <w:sz w:val="24"/>
          <w:szCs w:val="24"/>
          <w:shd w:val="clear" w:color="auto" w:fill="FFFFFF"/>
          <w:vertAlign w:val="subscript"/>
        </w:rPr>
        <w:t xml:space="preserve">2 </w:t>
      </w:r>
      <w:r w:rsidRPr="00C321EF">
        <w:rPr>
          <w:rFonts w:ascii="Times New Roman" w:hAnsi="Times New Roman" w:cs="Times New Roman"/>
          <w:color w:val="333333"/>
          <w:sz w:val="24"/>
          <w:szCs w:val="24"/>
          <w:shd w:val="clear" w:color="auto" w:fill="FFFFFF"/>
        </w:rPr>
        <w:t>is age</w:t>
      </w:r>
    </w:p>
    <w:p w14:paraId="68C281F6" w14:textId="77777777" w:rsidR="00D00F8A" w:rsidRPr="00C321EF" w:rsidRDefault="00B14C83"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hAnsi="Times New Roman" w:cs="Times New Roman" w:hint="eastAsia"/>
          <w:color w:val="333333"/>
          <w:sz w:val="24"/>
          <w:szCs w:val="24"/>
          <w:shd w:val="clear" w:color="auto" w:fill="FFFFFF"/>
        </w:rPr>
        <w:t>D</w:t>
      </w:r>
      <w:r w:rsidRPr="00C321EF">
        <w:rPr>
          <w:rFonts w:ascii="Times New Roman" w:hAnsi="Times New Roman" w:cs="Times New Roman"/>
          <w:color w:val="333333"/>
          <w:sz w:val="24"/>
          <w:szCs w:val="24"/>
          <w:shd w:val="clear" w:color="auto" w:fill="FFFFFF"/>
          <w:vertAlign w:val="subscript"/>
        </w:rPr>
        <w:t>1</w:t>
      </w:r>
      <w:r w:rsidR="00E13EA4" w:rsidRPr="00C321EF">
        <w:rPr>
          <w:rFonts w:ascii="Times New Roman" w:hAnsi="Times New Roman" w:cs="Times New Roman"/>
          <w:color w:val="333333"/>
          <w:sz w:val="24"/>
          <w:szCs w:val="24"/>
          <w:shd w:val="clear" w:color="auto" w:fill="FFFFFF"/>
          <w:vertAlign w:val="subscript"/>
        </w:rPr>
        <w:t xml:space="preserve"> </w:t>
      </w:r>
      <w:r w:rsidR="00E13EA4" w:rsidRPr="00C321EF">
        <w:rPr>
          <w:rFonts w:ascii="Times New Roman" w:hAnsi="Times New Roman" w:cs="Times New Roman"/>
          <w:color w:val="333333"/>
          <w:sz w:val="24"/>
          <w:szCs w:val="24"/>
          <w:shd w:val="clear" w:color="auto" w:fill="FFFFFF"/>
        </w:rPr>
        <w:t>is gender,</w:t>
      </w:r>
      <w:r w:rsidR="00E13EA4" w:rsidRPr="00C321EF">
        <w:rPr>
          <w:rFonts w:ascii="Times New Roman" w:hAnsi="Times New Roman" w:cs="Times New Roman" w:hint="eastAsia"/>
          <w:color w:val="333333"/>
          <w:sz w:val="24"/>
          <w:szCs w:val="24"/>
          <w:shd w:val="clear" w:color="auto" w:fill="FFFFFF"/>
        </w:rPr>
        <w:t xml:space="preserve"> D</w:t>
      </w:r>
      <w:r w:rsidR="00E13EA4" w:rsidRPr="00C321EF">
        <w:rPr>
          <w:rFonts w:ascii="Times New Roman" w:hAnsi="Times New Roman" w:cs="Times New Roman"/>
          <w:color w:val="333333"/>
          <w:sz w:val="24"/>
          <w:szCs w:val="24"/>
          <w:shd w:val="clear" w:color="auto" w:fill="FFFFFF"/>
          <w:vertAlign w:val="subscript"/>
        </w:rPr>
        <w:t>1</w:t>
      </w:r>
      <w:r w:rsidR="00E13EA4" w:rsidRPr="00C321EF">
        <w:rPr>
          <w:rFonts w:ascii="Times New Roman" w:hAnsi="Times New Roman" w:cs="Times New Roman"/>
          <w:color w:val="333333"/>
          <w:sz w:val="24"/>
          <w:szCs w:val="24"/>
          <w:shd w:val="clear" w:color="auto" w:fill="FFFFFF"/>
        </w:rPr>
        <w:t xml:space="preserve"> </w:t>
      </w:r>
      <w:r w:rsidR="00C02B23" w:rsidRPr="00C321EF">
        <w:rPr>
          <w:rFonts w:ascii="Times New Roman" w:hAnsi="Times New Roman" w:cs="Times New Roman"/>
          <w:color w:val="333333"/>
          <w:sz w:val="24"/>
          <w:szCs w:val="24"/>
          <w:shd w:val="clear" w:color="auto" w:fill="FFFFFF"/>
        </w:rPr>
        <w:t xml:space="preserve">= 1 </w:t>
      </w:r>
      <w:r w:rsidR="00E13EA4" w:rsidRPr="00C321EF">
        <w:rPr>
          <w:rFonts w:ascii="Times New Roman" w:hAnsi="Times New Roman" w:cs="Times New Roman"/>
          <w:color w:val="333333"/>
          <w:sz w:val="24"/>
          <w:szCs w:val="24"/>
          <w:shd w:val="clear" w:color="auto" w:fill="FFFFFF"/>
        </w:rPr>
        <w:t>represent</w:t>
      </w:r>
      <w:r w:rsidR="003E3FC8">
        <w:rPr>
          <w:rFonts w:ascii="Times New Roman" w:hAnsi="Times New Roman" w:cs="Times New Roman"/>
          <w:color w:val="333333"/>
          <w:sz w:val="24"/>
          <w:szCs w:val="24"/>
          <w:shd w:val="clear" w:color="auto" w:fill="FFFFFF"/>
        </w:rPr>
        <w:t>s</w:t>
      </w:r>
      <w:r w:rsidR="00E13EA4" w:rsidRPr="00C321EF">
        <w:rPr>
          <w:rFonts w:ascii="Times New Roman" w:hAnsi="Times New Roman" w:cs="Times New Roman"/>
          <w:color w:val="333333"/>
          <w:sz w:val="24"/>
          <w:szCs w:val="24"/>
          <w:shd w:val="clear" w:color="auto" w:fill="FFFFFF"/>
        </w:rPr>
        <w:t xml:space="preserve"> </w:t>
      </w:r>
      <w:r w:rsidR="00C02B23" w:rsidRPr="00C321EF">
        <w:rPr>
          <w:rFonts w:ascii="Times New Roman" w:hAnsi="Times New Roman" w:cs="Times New Roman"/>
          <w:color w:val="333333"/>
          <w:sz w:val="24"/>
          <w:szCs w:val="24"/>
          <w:shd w:val="clear" w:color="auto" w:fill="FFFFFF"/>
        </w:rPr>
        <w:t xml:space="preserve">male and </w:t>
      </w:r>
      <w:r w:rsidR="00C02B23" w:rsidRPr="00C321EF">
        <w:rPr>
          <w:rFonts w:ascii="Times New Roman" w:hAnsi="Times New Roman" w:cs="Times New Roman" w:hint="eastAsia"/>
          <w:color w:val="333333"/>
          <w:sz w:val="24"/>
          <w:szCs w:val="24"/>
          <w:shd w:val="clear" w:color="auto" w:fill="FFFFFF"/>
        </w:rPr>
        <w:t>D</w:t>
      </w:r>
      <w:r w:rsidR="00C02B23" w:rsidRPr="00C321EF">
        <w:rPr>
          <w:rFonts w:ascii="Times New Roman" w:hAnsi="Times New Roman" w:cs="Times New Roman"/>
          <w:color w:val="333333"/>
          <w:sz w:val="24"/>
          <w:szCs w:val="24"/>
          <w:shd w:val="clear" w:color="auto" w:fill="FFFFFF"/>
          <w:vertAlign w:val="subscript"/>
        </w:rPr>
        <w:t xml:space="preserve">1 </w:t>
      </w:r>
      <w:r w:rsidR="00C02B23" w:rsidRPr="00C321EF">
        <w:rPr>
          <w:rFonts w:ascii="Times New Roman" w:hAnsi="Times New Roman" w:cs="Times New Roman"/>
          <w:color w:val="333333"/>
          <w:sz w:val="24"/>
          <w:szCs w:val="24"/>
          <w:shd w:val="clear" w:color="auto" w:fill="FFFFFF"/>
        </w:rPr>
        <w:t xml:space="preserve">= 0 </w:t>
      </w:r>
      <w:r w:rsidR="00E13EA4" w:rsidRPr="00C321EF">
        <w:rPr>
          <w:rFonts w:ascii="Times New Roman" w:hAnsi="Times New Roman" w:cs="Times New Roman"/>
          <w:color w:val="333333"/>
          <w:sz w:val="24"/>
          <w:szCs w:val="24"/>
          <w:shd w:val="clear" w:color="auto" w:fill="FFFFFF"/>
        </w:rPr>
        <w:t>represent</w:t>
      </w:r>
      <w:r w:rsidR="003E3FC8">
        <w:rPr>
          <w:rFonts w:ascii="Times New Roman" w:hAnsi="Times New Roman" w:cs="Times New Roman"/>
          <w:color w:val="333333"/>
          <w:sz w:val="24"/>
          <w:szCs w:val="24"/>
          <w:shd w:val="clear" w:color="auto" w:fill="FFFFFF"/>
        </w:rPr>
        <w:t>s</w:t>
      </w:r>
      <w:r w:rsidRPr="00C321EF">
        <w:rPr>
          <w:rFonts w:ascii="Times New Roman" w:hAnsi="Times New Roman" w:cs="Times New Roman"/>
          <w:color w:val="333333"/>
          <w:sz w:val="24"/>
          <w:szCs w:val="24"/>
          <w:shd w:val="clear" w:color="auto" w:fill="FFFFFF"/>
        </w:rPr>
        <w:t xml:space="preserve"> </w:t>
      </w:r>
      <w:r w:rsidR="00C02B23" w:rsidRPr="00C321EF">
        <w:rPr>
          <w:rFonts w:ascii="Times New Roman" w:hAnsi="Times New Roman" w:cs="Times New Roman"/>
          <w:color w:val="333333"/>
          <w:sz w:val="24"/>
          <w:szCs w:val="24"/>
          <w:shd w:val="clear" w:color="auto" w:fill="FFFFFF"/>
        </w:rPr>
        <w:t>female</w:t>
      </w:r>
      <w:r w:rsidRPr="00C321EF">
        <w:rPr>
          <w:rFonts w:ascii="Times New Roman" w:hAnsi="Times New Roman" w:cs="Times New Roman"/>
          <w:color w:val="333333"/>
          <w:sz w:val="24"/>
          <w:szCs w:val="24"/>
          <w:shd w:val="clear" w:color="auto" w:fill="FFFFFF"/>
        </w:rPr>
        <w:t>,</w:t>
      </w:r>
      <w:r w:rsidR="00D00F8A" w:rsidRPr="00C321EF">
        <w:rPr>
          <w:rFonts w:ascii="Times New Roman" w:hAnsi="Times New Roman" w:cs="Times New Roman"/>
          <w:color w:val="333333"/>
          <w:sz w:val="24"/>
          <w:szCs w:val="24"/>
          <w:shd w:val="clear" w:color="auto" w:fill="FFFFFF"/>
        </w:rPr>
        <w:t xml:space="preserve"> </w:t>
      </w:r>
    </w:p>
    <w:p w14:paraId="0900B913" w14:textId="77777777" w:rsidR="00C321EF"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I</w:t>
      </w:r>
      <w:r w:rsidRPr="00C321EF">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w:t>
      </w:r>
      <w:r w:rsidR="00E13EA4" w:rsidRPr="00C321EF">
        <w:rPr>
          <w:rFonts w:ascii="Times New Roman" w:eastAsia="Times New Roman" w:hAnsi="Times New Roman" w:cs="Times New Roman"/>
          <w:color w:val="000000"/>
          <w:sz w:val="24"/>
          <w:szCs w:val="24"/>
        </w:rPr>
        <w:t xml:space="preserve">is </w:t>
      </w:r>
      <w:r w:rsidRPr="00C321EF">
        <w:rPr>
          <w:rFonts w:ascii="Times New Roman" w:eastAsia="Times New Roman" w:hAnsi="Times New Roman" w:cs="Times New Roman"/>
          <w:color w:val="000000"/>
          <w:sz w:val="24"/>
          <w:szCs w:val="24"/>
        </w:rPr>
        <w:t>'Emergency Department Indicator',</w:t>
      </w:r>
      <w:r w:rsidR="00E13EA4" w:rsidRPr="00C321EF">
        <w:rPr>
          <w:rFonts w:ascii="Times New Roman" w:eastAsia="Times New Roman" w:hAnsi="Times New Roman" w:cs="Times New Roman"/>
          <w:color w:val="000000"/>
          <w:sz w:val="24"/>
          <w:szCs w:val="24"/>
        </w:rPr>
        <w:t xml:space="preserve"> I</w:t>
      </w:r>
      <w:r w:rsidR="00E13EA4" w:rsidRPr="00C321EF">
        <w:rPr>
          <w:rFonts w:ascii="Times New Roman" w:eastAsia="Times New Roman" w:hAnsi="Times New Roman" w:cs="Times New Roman"/>
          <w:color w:val="000000"/>
          <w:sz w:val="24"/>
          <w:szCs w:val="24"/>
          <w:vertAlign w:val="subscript"/>
        </w:rPr>
        <w:t xml:space="preserve">1 </w:t>
      </w:r>
      <w:r w:rsidR="00E13EA4" w:rsidRPr="00C321EF">
        <w:rPr>
          <w:rFonts w:ascii="Times New Roman" w:eastAsia="Times New Roman" w:hAnsi="Times New Roman" w:cs="Times New Roman"/>
          <w:color w:val="000000"/>
          <w:sz w:val="24"/>
          <w:szCs w:val="24"/>
        </w:rPr>
        <w:t xml:space="preserve">= 1 </w:t>
      </w:r>
      <w:r w:rsidR="00C321EF">
        <w:rPr>
          <w:rFonts w:ascii="Times New Roman" w:eastAsia="Times New Roman" w:hAnsi="Times New Roman" w:cs="Times New Roman"/>
          <w:color w:val="000000"/>
          <w:sz w:val="24"/>
          <w:szCs w:val="24"/>
        </w:rPr>
        <w:t>represent</w:t>
      </w:r>
      <w:r w:rsidR="003E3FC8">
        <w:rPr>
          <w:rFonts w:ascii="Times New Roman" w:eastAsia="Times New Roman" w:hAnsi="Times New Roman" w:cs="Times New Roman"/>
          <w:color w:val="000000"/>
          <w:sz w:val="24"/>
          <w:szCs w:val="24"/>
        </w:rPr>
        <w:t>s</w:t>
      </w:r>
      <w:r w:rsidR="00C321EF" w:rsidRPr="00C321EF">
        <w:rPr>
          <w:rFonts w:ascii="Times New Roman" w:eastAsia="Times New Roman" w:hAnsi="Times New Roman" w:cs="Times New Roman"/>
          <w:color w:val="000000"/>
          <w:sz w:val="24"/>
          <w:szCs w:val="24"/>
        </w:rPr>
        <w:t xml:space="preserve"> in Emergency department, I</w:t>
      </w:r>
      <w:r w:rsidR="00C321EF" w:rsidRPr="00C321EF">
        <w:rPr>
          <w:rFonts w:ascii="Times New Roman" w:eastAsia="Times New Roman" w:hAnsi="Times New Roman" w:cs="Times New Roman"/>
          <w:color w:val="000000"/>
          <w:sz w:val="24"/>
          <w:szCs w:val="24"/>
          <w:vertAlign w:val="subscript"/>
        </w:rPr>
        <w:t xml:space="preserve">1 </w:t>
      </w:r>
      <w:r w:rsidR="00C321EF" w:rsidRPr="00C321EF">
        <w:rPr>
          <w:rFonts w:ascii="Times New Roman" w:eastAsia="Times New Roman" w:hAnsi="Times New Roman" w:cs="Times New Roman"/>
          <w:color w:val="000000"/>
          <w:sz w:val="24"/>
          <w:szCs w:val="24"/>
        </w:rPr>
        <w:t xml:space="preserve">= 0 </w:t>
      </w:r>
      <w:r w:rsidR="00C321EF">
        <w:rPr>
          <w:rFonts w:ascii="Times New Roman" w:eastAsia="Times New Roman" w:hAnsi="Times New Roman" w:cs="Times New Roman"/>
          <w:color w:val="000000"/>
          <w:sz w:val="24"/>
          <w:szCs w:val="24"/>
        </w:rPr>
        <w:t>represent</w:t>
      </w:r>
      <w:r w:rsidR="003E3FC8">
        <w:rPr>
          <w:rFonts w:ascii="Times New Roman" w:eastAsia="Times New Roman" w:hAnsi="Times New Roman" w:cs="Times New Roman"/>
          <w:color w:val="000000"/>
          <w:sz w:val="24"/>
          <w:szCs w:val="24"/>
        </w:rPr>
        <w:t>s</w:t>
      </w:r>
      <w:r w:rsidR="00C321EF" w:rsidRPr="00C321EF">
        <w:rPr>
          <w:rFonts w:ascii="Times New Roman" w:eastAsia="Times New Roman" w:hAnsi="Times New Roman" w:cs="Times New Roman"/>
          <w:color w:val="000000"/>
          <w:sz w:val="24"/>
          <w:szCs w:val="24"/>
        </w:rPr>
        <w:t xml:space="preserve"> not in Emergency department.</w:t>
      </w:r>
    </w:p>
    <w:p w14:paraId="7BC8C74B" w14:textId="77777777" w:rsidR="00D00F8A"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A</w:t>
      </w:r>
      <w:r w:rsidRPr="00C321EF">
        <w:rPr>
          <w:rFonts w:ascii="Times New Roman" w:eastAsia="Times New Roman" w:hAnsi="Times New Roman" w:cs="Times New Roman"/>
          <w:color w:val="000000"/>
          <w:sz w:val="24"/>
          <w:szCs w:val="24"/>
          <w:vertAlign w:val="subscript"/>
        </w:rPr>
        <w:t xml:space="preserve">1 </w:t>
      </w:r>
      <w:r w:rsidRPr="00C321EF">
        <w:rPr>
          <w:rFonts w:ascii="Times New Roman" w:eastAsia="Times New Roman" w:hAnsi="Times New Roman" w:cs="Times New Roman"/>
          <w:color w:val="000000"/>
          <w:sz w:val="24"/>
          <w:szCs w:val="24"/>
        </w:rPr>
        <w:t>is Abortion Edit Indicator,</w:t>
      </w:r>
      <w:r w:rsidR="00C321EF" w:rsidRPr="00C321EF">
        <w:rPr>
          <w:rFonts w:ascii="Times New Roman" w:eastAsia="Times New Roman" w:hAnsi="Times New Roman" w:cs="Times New Roman"/>
          <w:color w:val="000000"/>
          <w:sz w:val="24"/>
          <w:szCs w:val="24"/>
        </w:rPr>
        <w:t xml:space="preserve"> A</w:t>
      </w:r>
      <w:r w:rsidR="00C321EF" w:rsidRPr="00C321EF">
        <w:rPr>
          <w:rFonts w:ascii="Times New Roman" w:eastAsia="Times New Roman" w:hAnsi="Times New Roman" w:cs="Times New Roman"/>
          <w:color w:val="000000"/>
          <w:sz w:val="24"/>
          <w:szCs w:val="24"/>
          <w:vertAlign w:val="subscript"/>
        </w:rPr>
        <w:t>1</w:t>
      </w:r>
      <w:r w:rsidR="00C321EF">
        <w:rPr>
          <w:rFonts w:ascii="Times New Roman" w:eastAsia="Times New Roman" w:hAnsi="Times New Roman" w:cs="Times New Roman"/>
          <w:color w:val="000000"/>
          <w:sz w:val="24"/>
          <w:szCs w:val="24"/>
          <w:vertAlign w:val="subscript"/>
        </w:rPr>
        <w:t xml:space="preserve"> </w:t>
      </w:r>
      <w:r w:rsidR="00C321EF">
        <w:rPr>
          <w:rFonts w:ascii="Times New Roman" w:eastAsia="Times New Roman" w:hAnsi="Times New Roman" w:cs="Times New Roman"/>
          <w:color w:val="000000"/>
          <w:sz w:val="24"/>
          <w:szCs w:val="24"/>
        </w:rPr>
        <w:t>= 1 represent</w:t>
      </w:r>
      <w:r w:rsidR="003E3FC8">
        <w:rPr>
          <w:rFonts w:ascii="Times New Roman" w:eastAsia="Times New Roman" w:hAnsi="Times New Roman" w:cs="Times New Roman"/>
          <w:color w:val="000000"/>
          <w:sz w:val="24"/>
          <w:szCs w:val="24"/>
        </w:rPr>
        <w:t>s</w:t>
      </w:r>
      <w:r w:rsidR="00C321EF">
        <w:rPr>
          <w:rFonts w:ascii="Times New Roman" w:eastAsia="Times New Roman" w:hAnsi="Times New Roman" w:cs="Times New Roman"/>
          <w:color w:val="000000"/>
          <w:sz w:val="24"/>
          <w:szCs w:val="24"/>
        </w:rPr>
        <w:t xml:space="preserve"> has abortion history,</w:t>
      </w:r>
      <w:r w:rsidR="00C321EF" w:rsidRPr="00C321EF">
        <w:rPr>
          <w:rFonts w:ascii="Times New Roman" w:eastAsia="Times New Roman" w:hAnsi="Times New Roman" w:cs="Times New Roman"/>
          <w:color w:val="000000"/>
          <w:sz w:val="24"/>
          <w:szCs w:val="24"/>
        </w:rPr>
        <w:t xml:space="preserve"> A</w:t>
      </w:r>
      <w:r w:rsidR="00C321EF" w:rsidRPr="00C321EF">
        <w:rPr>
          <w:rFonts w:ascii="Times New Roman" w:eastAsia="Times New Roman" w:hAnsi="Times New Roman" w:cs="Times New Roman"/>
          <w:color w:val="000000"/>
          <w:sz w:val="24"/>
          <w:szCs w:val="24"/>
          <w:vertAlign w:val="subscript"/>
        </w:rPr>
        <w:t>1</w:t>
      </w:r>
      <w:r w:rsidR="00C321EF">
        <w:rPr>
          <w:rFonts w:ascii="Times New Roman" w:eastAsia="Times New Roman" w:hAnsi="Times New Roman" w:cs="Times New Roman"/>
          <w:color w:val="000000"/>
          <w:sz w:val="24"/>
          <w:szCs w:val="24"/>
          <w:vertAlign w:val="subscript"/>
        </w:rPr>
        <w:t xml:space="preserve"> </w:t>
      </w:r>
      <w:r w:rsidR="00C321EF">
        <w:rPr>
          <w:rFonts w:ascii="Times New Roman" w:eastAsia="Times New Roman" w:hAnsi="Times New Roman" w:cs="Times New Roman"/>
          <w:color w:val="000000"/>
          <w:sz w:val="24"/>
          <w:szCs w:val="24"/>
        </w:rPr>
        <w:t>= 0 represent</w:t>
      </w:r>
      <w:r w:rsidR="003E3FC8">
        <w:rPr>
          <w:rFonts w:ascii="Times New Roman" w:eastAsia="Times New Roman" w:hAnsi="Times New Roman" w:cs="Times New Roman"/>
          <w:color w:val="000000"/>
          <w:sz w:val="24"/>
          <w:szCs w:val="24"/>
        </w:rPr>
        <w:t>s</w:t>
      </w:r>
      <w:r w:rsidR="00C321EF">
        <w:rPr>
          <w:rFonts w:ascii="Times New Roman" w:eastAsia="Times New Roman" w:hAnsi="Times New Roman" w:cs="Times New Roman"/>
          <w:color w:val="000000"/>
          <w:sz w:val="24"/>
          <w:szCs w:val="24"/>
        </w:rPr>
        <w:t xml:space="preserve"> does not have abortion history</w:t>
      </w:r>
    </w:p>
    <w:p w14:paraId="60928DB1" w14:textId="77777777"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hAnsi="Times New Roman" w:cs="Times New Roman"/>
          <w:color w:val="333333"/>
          <w:sz w:val="24"/>
          <w:szCs w:val="24"/>
          <w:shd w:val="clear" w:color="auto" w:fill="FFFFFF"/>
        </w:rPr>
        <w:t>R</w:t>
      </w:r>
      <w:r w:rsidRPr="00C321EF">
        <w:rPr>
          <w:rFonts w:ascii="Times New Roman" w:hAnsi="Times New Roman" w:cs="Times New Roman"/>
          <w:color w:val="333333"/>
          <w:sz w:val="24"/>
          <w:szCs w:val="24"/>
          <w:shd w:val="clear" w:color="auto" w:fill="FFFFFF"/>
          <w:vertAlign w:val="subscript"/>
        </w:rPr>
        <w:t>1</w:t>
      </w:r>
      <w:r w:rsidR="00B14C83" w:rsidRPr="00C321EF">
        <w:rPr>
          <w:rFonts w:ascii="Times New Roman" w:hAnsi="Times New Roman" w:cs="Times New Roman"/>
          <w:color w:val="333333"/>
          <w:sz w:val="24"/>
          <w:szCs w:val="24"/>
          <w:shd w:val="clear" w:color="auto" w:fill="FFFFFF"/>
          <w:vertAlign w:val="subscript"/>
        </w:rPr>
        <w:t xml:space="preserve"> </w:t>
      </w:r>
      <w:r w:rsidRPr="00C321EF">
        <w:rPr>
          <w:rFonts w:ascii="Times New Roman" w:hAnsi="Times New Roman" w:cs="Times New Roman"/>
          <w:color w:val="333333"/>
          <w:sz w:val="24"/>
          <w:szCs w:val="24"/>
          <w:shd w:val="clear" w:color="auto" w:fill="FFFFFF"/>
        </w:rPr>
        <w:t>= 1</w:t>
      </w:r>
      <w:r w:rsidR="00B14C83" w:rsidRPr="00C321EF">
        <w:rPr>
          <w:rFonts w:ascii="Times New Roman" w:hAnsi="Times New Roman" w:cs="Times New Roman"/>
          <w:color w:val="333333"/>
          <w:sz w:val="24"/>
          <w:szCs w:val="24"/>
          <w:shd w:val="clear" w:color="auto" w:fill="FFFFFF"/>
        </w:rPr>
        <w:t xml:space="preserve"> </w:t>
      </w:r>
      <w:r w:rsidR="00C321EF">
        <w:rPr>
          <w:rFonts w:ascii="Times New Roman" w:hAnsi="Times New Roman" w:cs="Times New Roman"/>
          <w:color w:val="333333"/>
          <w:sz w:val="24"/>
          <w:szCs w:val="24"/>
          <w:shd w:val="clear" w:color="auto" w:fill="FFFFFF"/>
        </w:rPr>
        <w:t>represent</w:t>
      </w:r>
      <w:r w:rsidR="003E3FC8">
        <w:rPr>
          <w:rFonts w:ascii="Times New Roman" w:hAnsi="Times New Roman" w:cs="Times New Roman"/>
          <w:color w:val="333333"/>
          <w:sz w:val="24"/>
          <w:szCs w:val="24"/>
          <w:shd w:val="clear" w:color="auto" w:fill="FFFFFF"/>
        </w:rPr>
        <w:t>s</w:t>
      </w:r>
      <w:r w:rsidR="00C321EF">
        <w:rPr>
          <w:rFonts w:ascii="Times New Roman" w:hAnsi="Times New Roman" w:cs="Times New Roman"/>
          <w:color w:val="333333"/>
          <w:sz w:val="24"/>
          <w:szCs w:val="24"/>
          <w:shd w:val="clear" w:color="auto" w:fill="FFFFFF"/>
        </w:rPr>
        <w:t xml:space="preserve"> </w:t>
      </w:r>
      <w:r w:rsidR="00E13EA4" w:rsidRPr="00C321EF">
        <w:rPr>
          <w:rFonts w:ascii="Times New Roman" w:eastAsia="Times New Roman" w:hAnsi="Times New Roman" w:cs="Times New Roman"/>
          <w:color w:val="000000"/>
          <w:sz w:val="24"/>
          <w:szCs w:val="24"/>
        </w:rPr>
        <w:t>Race White</w:t>
      </w:r>
    </w:p>
    <w:p w14:paraId="7152AC78" w14:textId="77777777"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eastAsia="Times New Roman" w:hAnsi="Times New Roman" w:cs="Times New Roman"/>
          <w:color w:val="000000"/>
          <w:sz w:val="24"/>
          <w:szCs w:val="24"/>
        </w:rPr>
        <w:t>R</w:t>
      </w:r>
      <w:r w:rsidRPr="00C321EF">
        <w:rPr>
          <w:rFonts w:ascii="Times New Roman" w:hAnsi="Times New Roman" w:cs="Times New Roman"/>
          <w:color w:val="333333"/>
          <w:sz w:val="24"/>
          <w:szCs w:val="24"/>
          <w:shd w:val="clear" w:color="auto" w:fill="FFFFFF"/>
          <w:vertAlign w:val="subscript"/>
        </w:rPr>
        <w:t>2</w:t>
      </w:r>
      <w:r w:rsidR="00C321EF">
        <w:rPr>
          <w:rFonts w:ascii="Times New Roman" w:hAnsi="Times New Roman" w:cs="Times New Roman"/>
          <w:color w:val="333333"/>
          <w:sz w:val="24"/>
          <w:szCs w:val="24"/>
          <w:shd w:val="clear" w:color="auto" w:fill="FFFFFF"/>
          <w:vertAlign w:val="subscript"/>
        </w:rPr>
        <w:t xml:space="preserve"> = </w:t>
      </w:r>
      <w:r w:rsidR="00C321EF">
        <w:rPr>
          <w:rFonts w:ascii="Times New Roman" w:hAnsi="Times New Roman" w:cs="Times New Roman"/>
          <w:color w:val="333333"/>
          <w:sz w:val="24"/>
          <w:szCs w:val="24"/>
          <w:shd w:val="clear" w:color="auto" w:fill="FFFFFF"/>
        </w:rPr>
        <w:t>1 represent</w:t>
      </w:r>
      <w:r w:rsidR="003E3FC8">
        <w:rPr>
          <w:rFonts w:ascii="Times New Roman" w:hAnsi="Times New Roman" w:cs="Times New Roman"/>
          <w:color w:val="333333"/>
          <w:sz w:val="24"/>
          <w:szCs w:val="24"/>
          <w:shd w:val="clear" w:color="auto" w:fill="FFFFFF"/>
        </w:rPr>
        <w:t>s</w:t>
      </w:r>
      <w:r w:rsidR="00B14C83" w:rsidRPr="00C321EF">
        <w:rPr>
          <w:rFonts w:ascii="Times New Roman" w:hAnsi="Times New Roman" w:cs="Times New Roman"/>
          <w:color w:val="333333"/>
          <w:sz w:val="24"/>
          <w:szCs w:val="24"/>
          <w:shd w:val="clear" w:color="auto" w:fill="FFFFFF"/>
        </w:rPr>
        <w:t xml:space="preserve"> </w:t>
      </w:r>
      <w:r w:rsidR="00B14C83" w:rsidRPr="00C321EF">
        <w:rPr>
          <w:rFonts w:ascii="Times New Roman" w:eastAsia="Times New Roman" w:hAnsi="Times New Roman" w:cs="Times New Roman"/>
          <w:color w:val="000000"/>
          <w:sz w:val="24"/>
          <w:szCs w:val="24"/>
        </w:rPr>
        <w:t>Other Race</w:t>
      </w:r>
    </w:p>
    <w:p w14:paraId="0BAF6A63" w14:textId="77777777" w:rsidR="00D00F8A"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hAnsi="Times New Roman" w:cs="Times New Roman"/>
          <w:color w:val="333333"/>
          <w:sz w:val="24"/>
          <w:szCs w:val="24"/>
          <w:shd w:val="clear" w:color="auto" w:fill="FFFFFF"/>
        </w:rPr>
        <w:t>R</w:t>
      </w:r>
      <w:r w:rsidRPr="00C321EF">
        <w:rPr>
          <w:rFonts w:ascii="Times New Roman" w:hAnsi="Times New Roman" w:cs="Times New Roman"/>
          <w:color w:val="333333"/>
          <w:sz w:val="24"/>
          <w:szCs w:val="24"/>
          <w:shd w:val="clear" w:color="auto" w:fill="FFFFFF"/>
          <w:vertAlign w:val="subscript"/>
        </w:rPr>
        <w:t>3</w:t>
      </w:r>
      <w:r w:rsidR="00B14C83" w:rsidRPr="00C321EF">
        <w:rPr>
          <w:rFonts w:ascii="Times New Roman" w:hAnsi="Times New Roman" w:cs="Times New Roman"/>
          <w:color w:val="333333"/>
          <w:sz w:val="24"/>
          <w:szCs w:val="24"/>
          <w:shd w:val="clear" w:color="auto" w:fill="FFFFFF"/>
          <w:vertAlign w:val="subscript"/>
        </w:rPr>
        <w:t xml:space="preserve"> </w:t>
      </w:r>
      <w:r w:rsidR="00C321EF">
        <w:rPr>
          <w:rFonts w:ascii="Times New Roman" w:hAnsi="Times New Roman" w:cs="Times New Roman"/>
          <w:color w:val="333333"/>
          <w:sz w:val="24"/>
          <w:szCs w:val="24"/>
          <w:shd w:val="clear" w:color="auto" w:fill="FFFFFF"/>
        </w:rPr>
        <w:t>= 1 represent</w:t>
      </w:r>
      <w:r w:rsidR="003E3FC8">
        <w:rPr>
          <w:rFonts w:ascii="Times New Roman" w:hAnsi="Times New Roman" w:cs="Times New Roman"/>
          <w:color w:val="333333"/>
          <w:sz w:val="24"/>
          <w:szCs w:val="24"/>
          <w:shd w:val="clear" w:color="auto" w:fill="FFFFFF"/>
        </w:rPr>
        <w:t>s</w:t>
      </w:r>
      <w:r w:rsidR="00B14C83" w:rsidRPr="00C321EF">
        <w:rPr>
          <w:rFonts w:ascii="Times New Roman" w:hAnsi="Times New Roman" w:cs="Times New Roman"/>
          <w:color w:val="333333"/>
          <w:sz w:val="24"/>
          <w:szCs w:val="24"/>
          <w:shd w:val="clear" w:color="auto" w:fill="FFFFFF"/>
        </w:rPr>
        <w:t xml:space="preserve"> </w:t>
      </w:r>
      <w:r w:rsidR="00B14C83" w:rsidRPr="00C321EF">
        <w:rPr>
          <w:rFonts w:ascii="Times New Roman" w:eastAsia="Times New Roman" w:hAnsi="Times New Roman" w:cs="Times New Roman"/>
          <w:color w:val="000000"/>
          <w:sz w:val="24"/>
          <w:szCs w:val="24"/>
        </w:rPr>
        <w:t>Multi-racial</w:t>
      </w:r>
    </w:p>
    <w:p w14:paraId="639115EE" w14:textId="77777777"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hAnsi="Times New Roman" w:cs="Times New Roman"/>
          <w:color w:val="333333"/>
          <w:sz w:val="24"/>
          <w:szCs w:val="24"/>
          <w:shd w:val="clear" w:color="auto" w:fill="FFFFFF"/>
        </w:rPr>
        <w:t>M</w:t>
      </w:r>
      <w:r w:rsidRPr="00C321EF">
        <w:rPr>
          <w:rFonts w:ascii="Times New Roman" w:hAnsi="Times New Roman" w:cs="Times New Roman"/>
          <w:color w:val="333333"/>
          <w:sz w:val="24"/>
          <w:szCs w:val="24"/>
          <w:shd w:val="clear" w:color="auto" w:fill="FFFFFF"/>
          <w:vertAlign w:val="subscript"/>
        </w:rPr>
        <w:t>1</w:t>
      </w:r>
      <w:r w:rsidR="00C321EF">
        <w:rPr>
          <w:rFonts w:ascii="Times New Roman" w:hAnsi="Times New Roman" w:cs="Times New Roman"/>
          <w:color w:val="333333"/>
          <w:sz w:val="24"/>
          <w:szCs w:val="24"/>
          <w:shd w:val="clear" w:color="auto" w:fill="FFFFFF"/>
          <w:vertAlign w:val="subscript"/>
        </w:rPr>
        <w:t xml:space="preserve"> </w:t>
      </w:r>
      <w:r w:rsidR="00C321EF">
        <w:rPr>
          <w:rFonts w:ascii="Times New Roman" w:hAnsi="Times New Roman" w:cs="Times New Roman"/>
          <w:color w:val="333333"/>
          <w:sz w:val="24"/>
          <w:szCs w:val="24"/>
          <w:shd w:val="clear" w:color="auto" w:fill="FFFFFF"/>
        </w:rPr>
        <w:t>=1 represent</w:t>
      </w:r>
      <w:r w:rsidR="003E3FC8">
        <w:rPr>
          <w:rFonts w:ascii="Times New Roman" w:hAnsi="Times New Roman" w:cs="Times New Roman"/>
          <w:color w:val="333333"/>
          <w:sz w:val="24"/>
          <w:szCs w:val="24"/>
          <w:shd w:val="clear" w:color="auto" w:fill="FFFFFF"/>
        </w:rPr>
        <w:t>s</w:t>
      </w:r>
      <w:r w:rsidR="00B14C83" w:rsidRPr="00C321EF">
        <w:rPr>
          <w:rFonts w:ascii="Times New Roman" w:hAnsi="Times New Roman" w:cs="Times New Roman"/>
          <w:color w:val="333333"/>
          <w:sz w:val="24"/>
          <w:szCs w:val="24"/>
          <w:shd w:val="clear" w:color="auto" w:fill="FFFFFF"/>
        </w:rPr>
        <w:t xml:space="preserve"> </w:t>
      </w:r>
      <w:r w:rsidR="00B14C83" w:rsidRPr="00C321EF">
        <w:rPr>
          <w:rFonts w:ascii="Times New Roman" w:eastAsia="Times New Roman" w:hAnsi="Times New Roman" w:cs="Times New Roman"/>
          <w:color w:val="000000"/>
          <w:sz w:val="24"/>
          <w:szCs w:val="24"/>
        </w:rPr>
        <w:t>Minor Risk of Mortality</w:t>
      </w:r>
    </w:p>
    <w:p w14:paraId="50032D9E" w14:textId="77777777" w:rsidR="00C02B23" w:rsidRPr="00801E54"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hAnsi="Times New Roman" w:cs="Times New Roman"/>
          <w:color w:val="333333"/>
          <w:sz w:val="24"/>
          <w:szCs w:val="24"/>
          <w:shd w:val="clear" w:color="auto" w:fill="FFFFFF"/>
        </w:rPr>
        <w:t>M</w:t>
      </w:r>
      <w:r w:rsidRPr="00C321EF">
        <w:rPr>
          <w:rFonts w:ascii="Times New Roman" w:hAnsi="Times New Roman" w:cs="Times New Roman"/>
          <w:color w:val="333333"/>
          <w:sz w:val="24"/>
          <w:szCs w:val="24"/>
          <w:shd w:val="clear" w:color="auto" w:fill="FFFFFF"/>
          <w:vertAlign w:val="subscript"/>
        </w:rPr>
        <w:t>2</w:t>
      </w:r>
      <w:r w:rsidR="00B14C83" w:rsidRPr="00C321EF">
        <w:rPr>
          <w:rFonts w:ascii="Times New Roman" w:hAnsi="Times New Roman" w:cs="Times New Roman"/>
          <w:color w:val="333333"/>
          <w:sz w:val="24"/>
          <w:szCs w:val="24"/>
          <w:shd w:val="clear" w:color="auto" w:fill="FFFFFF"/>
          <w:vertAlign w:val="subscript"/>
        </w:rPr>
        <w:t xml:space="preserve"> </w:t>
      </w:r>
      <w:r w:rsidR="00C321EF">
        <w:rPr>
          <w:rFonts w:ascii="Times New Roman" w:hAnsi="Times New Roman" w:cs="Times New Roman"/>
          <w:color w:val="333333"/>
          <w:sz w:val="24"/>
          <w:szCs w:val="24"/>
          <w:shd w:val="clear" w:color="auto" w:fill="FFFFFF"/>
        </w:rPr>
        <w:t>= 1 represent</w:t>
      </w:r>
      <w:r w:rsidR="003E3FC8">
        <w:rPr>
          <w:rFonts w:ascii="Times New Roman" w:hAnsi="Times New Roman" w:cs="Times New Roman"/>
          <w:color w:val="333333"/>
          <w:sz w:val="24"/>
          <w:szCs w:val="24"/>
          <w:shd w:val="clear" w:color="auto" w:fill="FFFFFF"/>
        </w:rPr>
        <w:t>s</w:t>
      </w:r>
      <w:r w:rsidR="00C321EF">
        <w:rPr>
          <w:rFonts w:ascii="Times New Roman" w:hAnsi="Times New Roman" w:cs="Times New Roman"/>
          <w:color w:val="333333"/>
          <w:sz w:val="24"/>
          <w:szCs w:val="24"/>
          <w:shd w:val="clear" w:color="auto" w:fill="FFFFFF"/>
        </w:rPr>
        <w:t xml:space="preserve"> </w:t>
      </w:r>
      <w:r w:rsidR="00B14C83" w:rsidRPr="00C321EF">
        <w:rPr>
          <w:rFonts w:ascii="Times New Roman" w:hAnsi="Times New Roman" w:cs="Times New Roman"/>
          <w:color w:val="333333"/>
          <w:sz w:val="24"/>
          <w:szCs w:val="24"/>
          <w:shd w:val="clear" w:color="auto" w:fill="FFFFFF"/>
        </w:rPr>
        <w:t xml:space="preserve">the </w:t>
      </w:r>
      <w:r w:rsidR="00C02B23" w:rsidRPr="00C321EF">
        <w:rPr>
          <w:rFonts w:ascii="Times New Roman" w:eastAsia="Times New Roman" w:hAnsi="Times New Roman" w:cs="Times New Roman"/>
          <w:color w:val="000000"/>
          <w:sz w:val="24"/>
          <w:szCs w:val="24"/>
        </w:rPr>
        <w:t xml:space="preserve">Moderate </w:t>
      </w:r>
      <w:r w:rsidR="00B14C83" w:rsidRPr="00C321EF">
        <w:rPr>
          <w:rFonts w:ascii="Times New Roman" w:eastAsia="Times New Roman" w:hAnsi="Times New Roman" w:cs="Times New Roman"/>
          <w:color w:val="000000"/>
          <w:sz w:val="24"/>
          <w:szCs w:val="24"/>
        </w:rPr>
        <w:t>Risk of Mortality</w:t>
      </w:r>
    </w:p>
    <w:p w14:paraId="24F9DE4B" w14:textId="77777777" w:rsidR="00100B30"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S</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 </w:t>
      </w:r>
      <w:r w:rsidR="00100B30" w:rsidRPr="00C321EF">
        <w:rPr>
          <w:rFonts w:ascii="Times New Roman" w:eastAsia="Times New Roman" w:hAnsi="Times New Roman" w:cs="Times New Roman"/>
          <w:color w:val="000000"/>
          <w:sz w:val="24"/>
          <w:szCs w:val="24"/>
        </w:rPr>
        <w:t>APR Severity of Illness Code_3</w:t>
      </w:r>
      <w:r w:rsidR="00DC06F9">
        <w:rPr>
          <w:rFonts w:ascii="Times New Roman" w:eastAsia="Times New Roman" w:hAnsi="Times New Roman" w:cs="Times New Roman"/>
          <w:color w:val="000000"/>
          <w:sz w:val="24"/>
          <w:szCs w:val="24"/>
        </w:rPr>
        <w:t>,</w:t>
      </w:r>
      <w:r w:rsidR="00DC06F9" w:rsidRPr="00DC06F9">
        <w:rPr>
          <w:rFonts w:ascii="Times New Roman" w:eastAsia="Times New Roman" w:hAnsi="Times New Roman" w:cs="Times New Roman"/>
          <w:color w:val="000000"/>
          <w:sz w:val="24"/>
          <w:szCs w:val="24"/>
        </w:rPr>
        <w:t xml:space="preserve"> </w:t>
      </w:r>
      <w:r w:rsidR="00DC06F9">
        <w:rPr>
          <w:rFonts w:ascii="Times New Roman" w:eastAsia="Times New Roman" w:hAnsi="Times New Roman" w:cs="Times New Roman"/>
          <w:color w:val="000000"/>
          <w:sz w:val="24"/>
          <w:szCs w:val="24"/>
        </w:rPr>
        <w:t>represent</w:t>
      </w:r>
      <w:r w:rsidR="003E3FC8">
        <w:rPr>
          <w:rFonts w:ascii="Times New Roman" w:eastAsia="Times New Roman" w:hAnsi="Times New Roman" w:cs="Times New Roman"/>
          <w:color w:val="000000"/>
          <w:sz w:val="24"/>
          <w:szCs w:val="24"/>
        </w:rPr>
        <w:t>s</w:t>
      </w:r>
      <w:r w:rsidR="00DC06F9">
        <w:rPr>
          <w:rFonts w:ascii="Times New Roman" w:eastAsia="Times New Roman" w:hAnsi="Times New Roman" w:cs="Times New Roman"/>
          <w:color w:val="000000"/>
          <w:sz w:val="24"/>
          <w:szCs w:val="24"/>
        </w:rPr>
        <w:t xml:space="preserve"> major </w:t>
      </w:r>
      <w:r w:rsidR="00DC06F9" w:rsidRPr="00C321EF">
        <w:rPr>
          <w:rFonts w:ascii="Times New Roman" w:eastAsia="Times New Roman" w:hAnsi="Times New Roman" w:cs="Times New Roman"/>
          <w:color w:val="000000"/>
          <w:sz w:val="24"/>
          <w:szCs w:val="24"/>
        </w:rPr>
        <w:t>Severity of Illness</w:t>
      </w:r>
    </w:p>
    <w:p w14:paraId="20D19932" w14:textId="77777777"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S</w:t>
      </w:r>
      <w:r w:rsidRPr="00801E54">
        <w:rPr>
          <w:rFonts w:ascii="Times New Roman" w:eastAsia="Times New Roman" w:hAnsi="Times New Roman" w:cs="Times New Roman"/>
          <w:color w:val="000000"/>
          <w:sz w:val="24"/>
          <w:szCs w:val="24"/>
          <w:vertAlign w:val="subscript"/>
        </w:rPr>
        <w:t>2</w:t>
      </w:r>
      <w:r w:rsidRPr="00C321EF">
        <w:rPr>
          <w:rFonts w:ascii="Times New Roman" w:eastAsia="Times New Roman" w:hAnsi="Times New Roman" w:cs="Times New Roman"/>
          <w:color w:val="000000"/>
          <w:sz w:val="24"/>
          <w:szCs w:val="24"/>
        </w:rPr>
        <w:t xml:space="preserve"> is </w:t>
      </w:r>
      <w:r w:rsidR="00C02B23" w:rsidRPr="00C321EF">
        <w:rPr>
          <w:rFonts w:ascii="Times New Roman" w:eastAsia="Times New Roman" w:hAnsi="Times New Roman" w:cs="Times New Roman"/>
          <w:color w:val="000000"/>
          <w:sz w:val="24"/>
          <w:szCs w:val="24"/>
        </w:rPr>
        <w:t>APR Severity of Illness Code_2</w:t>
      </w:r>
      <w:r w:rsidR="00DC06F9">
        <w:rPr>
          <w:rFonts w:ascii="Times New Roman" w:eastAsia="Times New Roman" w:hAnsi="Times New Roman" w:cs="Times New Roman"/>
          <w:color w:val="000000"/>
          <w:sz w:val="24"/>
          <w:szCs w:val="24"/>
        </w:rPr>
        <w:t>, represent</w:t>
      </w:r>
      <w:r w:rsidR="003E3FC8">
        <w:rPr>
          <w:rFonts w:ascii="Times New Roman" w:eastAsia="Times New Roman" w:hAnsi="Times New Roman" w:cs="Times New Roman"/>
          <w:color w:val="000000"/>
          <w:sz w:val="24"/>
          <w:szCs w:val="24"/>
        </w:rPr>
        <w:t>s</w:t>
      </w:r>
      <w:r w:rsidR="00DC06F9">
        <w:rPr>
          <w:rFonts w:ascii="Times New Roman" w:eastAsia="Times New Roman" w:hAnsi="Times New Roman" w:cs="Times New Roman"/>
          <w:color w:val="000000"/>
          <w:sz w:val="24"/>
          <w:szCs w:val="24"/>
        </w:rPr>
        <w:t xml:space="preserve"> moderate </w:t>
      </w:r>
      <w:r w:rsidR="00DC06F9" w:rsidRPr="00C321EF">
        <w:rPr>
          <w:rFonts w:ascii="Times New Roman" w:eastAsia="Times New Roman" w:hAnsi="Times New Roman" w:cs="Times New Roman"/>
          <w:color w:val="000000"/>
          <w:sz w:val="24"/>
          <w:szCs w:val="24"/>
        </w:rPr>
        <w:t>Severity of Illness</w:t>
      </w:r>
    </w:p>
    <w:p w14:paraId="23EEE49D" w14:textId="77777777" w:rsidR="00D00F8A" w:rsidRPr="00DC06F9"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S</w:t>
      </w:r>
      <w:r w:rsidRPr="00801E54">
        <w:rPr>
          <w:rFonts w:ascii="Times New Roman" w:eastAsia="Times New Roman" w:hAnsi="Times New Roman" w:cs="Times New Roman"/>
          <w:color w:val="000000"/>
          <w:sz w:val="24"/>
          <w:szCs w:val="24"/>
          <w:vertAlign w:val="subscript"/>
        </w:rPr>
        <w:t>3</w:t>
      </w:r>
      <w:r w:rsidRPr="00C321EF">
        <w:rPr>
          <w:rFonts w:ascii="Times New Roman" w:eastAsia="Times New Roman" w:hAnsi="Times New Roman" w:cs="Times New Roman"/>
          <w:color w:val="000000"/>
          <w:sz w:val="24"/>
          <w:szCs w:val="24"/>
        </w:rPr>
        <w:t xml:space="preserve"> is </w:t>
      </w:r>
      <w:r w:rsidR="00C02B23" w:rsidRPr="00C321EF">
        <w:rPr>
          <w:rFonts w:ascii="Times New Roman" w:eastAsia="Times New Roman" w:hAnsi="Times New Roman" w:cs="Times New Roman"/>
          <w:color w:val="000000"/>
          <w:sz w:val="24"/>
          <w:szCs w:val="24"/>
        </w:rPr>
        <w:t>APR Severity of Illness Code_4</w:t>
      </w:r>
      <w:r w:rsidR="00DC06F9">
        <w:rPr>
          <w:rFonts w:ascii="Times New Roman" w:eastAsia="Times New Roman" w:hAnsi="Times New Roman" w:cs="Times New Roman"/>
          <w:color w:val="000000"/>
          <w:sz w:val="24"/>
          <w:szCs w:val="24"/>
        </w:rPr>
        <w:t>, represent</w:t>
      </w:r>
      <w:r w:rsidR="003E3FC8">
        <w:rPr>
          <w:rFonts w:ascii="Times New Roman" w:eastAsia="Times New Roman" w:hAnsi="Times New Roman" w:cs="Times New Roman"/>
          <w:color w:val="000000"/>
          <w:sz w:val="24"/>
          <w:szCs w:val="24"/>
        </w:rPr>
        <w:t>s</w:t>
      </w:r>
      <w:r w:rsidR="00DC06F9">
        <w:rPr>
          <w:rFonts w:ascii="Times New Roman" w:eastAsia="Times New Roman" w:hAnsi="Times New Roman" w:cs="Times New Roman"/>
          <w:color w:val="000000"/>
          <w:sz w:val="24"/>
          <w:szCs w:val="24"/>
        </w:rPr>
        <w:t xml:space="preserve"> extreme</w:t>
      </w:r>
      <w:r w:rsidR="00DC06F9" w:rsidRPr="00DC06F9">
        <w:rPr>
          <w:rFonts w:ascii="Times New Roman" w:eastAsia="Times New Roman" w:hAnsi="Times New Roman" w:cs="Times New Roman"/>
          <w:color w:val="000000"/>
          <w:sz w:val="24"/>
          <w:szCs w:val="24"/>
        </w:rPr>
        <w:t xml:space="preserve"> </w:t>
      </w:r>
      <w:r w:rsidR="00DC06F9" w:rsidRPr="00C321EF">
        <w:rPr>
          <w:rFonts w:ascii="Times New Roman" w:eastAsia="Times New Roman" w:hAnsi="Times New Roman" w:cs="Times New Roman"/>
          <w:color w:val="000000"/>
          <w:sz w:val="24"/>
          <w:szCs w:val="24"/>
        </w:rPr>
        <w:t>Severity of Illness</w:t>
      </w:r>
    </w:p>
    <w:p w14:paraId="1EC51F86" w14:textId="77777777"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E</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 </w:t>
      </w:r>
      <w:r w:rsidR="00E13EA4" w:rsidRPr="00C321EF">
        <w:rPr>
          <w:rFonts w:ascii="Times New Roman" w:eastAsia="Times New Roman" w:hAnsi="Times New Roman" w:cs="Times New Roman"/>
          <w:color w:val="000000"/>
          <w:sz w:val="24"/>
          <w:szCs w:val="24"/>
        </w:rPr>
        <w:t>Ethnicity Unknown</w:t>
      </w:r>
    </w:p>
    <w:p w14:paraId="0B570BE9" w14:textId="77777777"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E</w:t>
      </w:r>
      <w:r w:rsidRPr="00801E54">
        <w:rPr>
          <w:rFonts w:ascii="Times New Roman" w:eastAsia="Times New Roman" w:hAnsi="Times New Roman" w:cs="Times New Roman"/>
          <w:color w:val="000000"/>
          <w:sz w:val="24"/>
          <w:szCs w:val="24"/>
          <w:vertAlign w:val="subscript"/>
        </w:rPr>
        <w:t>2</w:t>
      </w:r>
      <w:r w:rsidR="00C02B23" w:rsidRPr="00C321EF">
        <w:rPr>
          <w:rFonts w:ascii="Times New Roman" w:eastAsia="Times New Roman" w:hAnsi="Times New Roman" w:cs="Times New Roman"/>
          <w:color w:val="000000"/>
          <w:sz w:val="24"/>
          <w:szCs w:val="24"/>
        </w:rPr>
        <w:t xml:space="preserve"> </w:t>
      </w:r>
      <w:r w:rsidR="00E13EA4" w:rsidRPr="00C321EF">
        <w:rPr>
          <w:rFonts w:ascii="Times New Roman" w:eastAsia="Times New Roman" w:hAnsi="Times New Roman" w:cs="Times New Roman"/>
          <w:color w:val="000000"/>
          <w:sz w:val="24"/>
          <w:szCs w:val="24"/>
        </w:rPr>
        <w:t>is Ethnicity Not</w:t>
      </w:r>
      <w:r w:rsidR="00C02B23" w:rsidRPr="00C321EF">
        <w:rPr>
          <w:rFonts w:ascii="Times New Roman" w:eastAsia="Times New Roman" w:hAnsi="Times New Roman" w:cs="Times New Roman"/>
          <w:color w:val="000000"/>
          <w:sz w:val="24"/>
          <w:szCs w:val="24"/>
        </w:rPr>
        <w:t xml:space="preserve"> Span/Hispanic</w:t>
      </w:r>
    </w:p>
    <w:p w14:paraId="25708DE9" w14:textId="77777777"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E</w:t>
      </w:r>
      <w:r w:rsidRPr="00801E54">
        <w:rPr>
          <w:rFonts w:ascii="Times New Roman" w:eastAsia="Times New Roman" w:hAnsi="Times New Roman" w:cs="Times New Roman"/>
          <w:color w:val="000000"/>
          <w:sz w:val="24"/>
          <w:szCs w:val="24"/>
          <w:vertAlign w:val="subscript"/>
        </w:rPr>
        <w:t>3</w:t>
      </w:r>
      <w:r w:rsidR="00C02B23" w:rsidRPr="00C321EF">
        <w:rPr>
          <w:rFonts w:ascii="Times New Roman" w:eastAsia="Times New Roman" w:hAnsi="Times New Roman" w:cs="Times New Roman"/>
          <w:color w:val="000000"/>
          <w:sz w:val="24"/>
          <w:szCs w:val="24"/>
        </w:rPr>
        <w:t xml:space="preserve"> </w:t>
      </w:r>
      <w:r w:rsidR="00E13EA4" w:rsidRPr="00C321EF">
        <w:rPr>
          <w:rFonts w:ascii="Times New Roman" w:eastAsia="Times New Roman" w:hAnsi="Times New Roman" w:cs="Times New Roman"/>
          <w:color w:val="000000"/>
          <w:sz w:val="24"/>
          <w:szCs w:val="24"/>
        </w:rPr>
        <w:t>is Ethnicity Spanish</w:t>
      </w:r>
      <w:r w:rsidR="00C02B23" w:rsidRPr="00C321EF">
        <w:rPr>
          <w:rFonts w:ascii="Times New Roman" w:eastAsia="Times New Roman" w:hAnsi="Times New Roman" w:cs="Times New Roman"/>
          <w:color w:val="000000"/>
          <w:sz w:val="24"/>
          <w:szCs w:val="24"/>
        </w:rPr>
        <w:t>/Hispanic</w:t>
      </w:r>
    </w:p>
    <w:p w14:paraId="6A00FA2F" w14:textId="77777777" w:rsidR="00C02B23" w:rsidRPr="005A5E65" w:rsidRDefault="006A4776"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w:t>
      </w:r>
      <w:r w:rsidR="00C02B23" w:rsidRPr="00C321EF">
        <w:rPr>
          <w:rFonts w:ascii="Times New Roman" w:eastAsia="Times New Roman" w:hAnsi="Times New Roman" w:cs="Times New Roman"/>
          <w:color w:val="000000"/>
          <w:sz w:val="24"/>
          <w:szCs w:val="24"/>
        </w:rPr>
        <w:t xml:space="preserve"> </w:t>
      </w:r>
      <w:r w:rsidR="005A5E65" w:rsidRPr="005A5E65">
        <w:rPr>
          <w:rFonts w:ascii="Times New Roman" w:eastAsia="Times New Roman" w:hAnsi="Times New Roman" w:cs="Times New Roman"/>
          <w:color w:val="000000"/>
          <w:sz w:val="24"/>
          <w:szCs w:val="24"/>
        </w:rPr>
        <w:t xml:space="preserve">is </w:t>
      </w:r>
      <w:r w:rsidR="00C02B23" w:rsidRPr="00C321EF">
        <w:rPr>
          <w:rFonts w:ascii="Times New Roman" w:eastAsia="Times New Roman" w:hAnsi="Times New Roman" w:cs="Times New Roman"/>
          <w:color w:val="000000"/>
          <w:sz w:val="24"/>
          <w:szCs w:val="24"/>
        </w:rPr>
        <w:t>APR Medical Surgical Description</w:t>
      </w:r>
      <w:r>
        <w:rPr>
          <w:rFonts w:ascii="Times New Roman" w:eastAsia="Times New Roman" w:hAnsi="Times New Roman" w:cs="Times New Roman"/>
          <w:color w:val="000000"/>
          <w:sz w:val="24"/>
          <w:szCs w:val="24"/>
        </w:rPr>
        <w:t>, S</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1 represent</w:t>
      </w:r>
      <w:r w:rsidR="003E3FC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surgical, S</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0 represent</w:t>
      </w:r>
      <w:r w:rsidR="003E3FC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Pr="006A4776">
        <w:rPr>
          <w:rFonts w:ascii="Times New Roman" w:eastAsia="Times New Roman" w:hAnsi="Times New Roman" w:cs="Times New Roman"/>
          <w:color w:val="000000"/>
          <w:sz w:val="24"/>
          <w:szCs w:val="24"/>
        </w:rPr>
        <w:t>Medical</w:t>
      </w:r>
      <w:r>
        <w:rPr>
          <w:rFonts w:ascii="Times New Roman" w:eastAsia="Times New Roman" w:hAnsi="Times New Roman" w:cs="Times New Roman"/>
          <w:color w:val="000000"/>
          <w:sz w:val="24"/>
          <w:szCs w:val="24"/>
        </w:rPr>
        <w:t xml:space="preserve"> treatment</w:t>
      </w:r>
    </w:p>
    <w:p w14:paraId="428AD569" w14:textId="77777777" w:rsidR="00D00F8A"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Y</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 </w:t>
      </w:r>
      <w:r w:rsidR="00100B30" w:rsidRPr="00C321EF">
        <w:rPr>
          <w:rFonts w:ascii="Times New Roman" w:eastAsia="Times New Roman" w:hAnsi="Times New Roman" w:cs="Times New Roman"/>
          <w:color w:val="000000"/>
          <w:sz w:val="24"/>
          <w:szCs w:val="24"/>
        </w:rPr>
        <w:t>Discharge Year_2015</w:t>
      </w:r>
    </w:p>
    <w:p w14:paraId="6329EC0B" w14:textId="77777777" w:rsidR="00C02B23" w:rsidRPr="005A5E65"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Y</w:t>
      </w:r>
      <w:r w:rsidRPr="00801E54">
        <w:rPr>
          <w:rFonts w:ascii="Times New Roman" w:eastAsia="Times New Roman" w:hAnsi="Times New Roman" w:cs="Times New Roman"/>
          <w:color w:val="000000"/>
          <w:sz w:val="24"/>
          <w:szCs w:val="24"/>
          <w:vertAlign w:val="subscript"/>
        </w:rPr>
        <w:t>2</w:t>
      </w:r>
      <w:r w:rsidRPr="00C321EF">
        <w:rPr>
          <w:rFonts w:ascii="Times New Roman" w:eastAsia="Times New Roman" w:hAnsi="Times New Roman" w:cs="Times New Roman"/>
          <w:color w:val="000000"/>
          <w:sz w:val="24"/>
          <w:szCs w:val="24"/>
        </w:rPr>
        <w:t xml:space="preserve"> is</w:t>
      </w:r>
      <w:r w:rsidR="006A4776">
        <w:rPr>
          <w:rFonts w:ascii="Times New Roman" w:eastAsia="Times New Roman" w:hAnsi="Times New Roman" w:cs="Times New Roman"/>
          <w:color w:val="000000"/>
          <w:sz w:val="24"/>
          <w:szCs w:val="24"/>
        </w:rPr>
        <w:t xml:space="preserve"> </w:t>
      </w:r>
      <w:r w:rsidR="00C02B23" w:rsidRPr="00C321EF">
        <w:rPr>
          <w:rFonts w:ascii="Times New Roman" w:eastAsia="Times New Roman" w:hAnsi="Times New Roman" w:cs="Times New Roman"/>
          <w:color w:val="000000"/>
          <w:sz w:val="24"/>
          <w:szCs w:val="24"/>
        </w:rPr>
        <w:t>Discharge Year_2016</w:t>
      </w:r>
    </w:p>
    <w:p w14:paraId="5A514619" w14:textId="77777777" w:rsidR="00100B30"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T</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w:t>
      </w:r>
      <w:r w:rsidR="003E3FC8">
        <w:rPr>
          <w:rFonts w:ascii="Times New Roman" w:eastAsia="Times New Roman" w:hAnsi="Times New Roman" w:cs="Times New Roman"/>
          <w:color w:val="000000"/>
          <w:sz w:val="24"/>
          <w:szCs w:val="24"/>
        </w:rPr>
        <w:t xml:space="preserve"> a</w:t>
      </w:r>
      <w:r w:rsidRPr="00C321EF">
        <w:rPr>
          <w:rFonts w:ascii="Times New Roman" w:eastAsia="Times New Roman" w:hAnsi="Times New Roman" w:cs="Times New Roman"/>
          <w:color w:val="000000"/>
          <w:sz w:val="24"/>
          <w:szCs w:val="24"/>
        </w:rPr>
        <w:t xml:space="preserve"> </w:t>
      </w:r>
      <w:r w:rsidR="006A4776">
        <w:rPr>
          <w:rFonts w:ascii="Times New Roman" w:eastAsia="Times New Roman" w:hAnsi="Times New Roman" w:cs="Times New Roman"/>
          <w:color w:val="000000"/>
          <w:sz w:val="24"/>
          <w:szCs w:val="24"/>
        </w:rPr>
        <w:t>T</w:t>
      </w:r>
      <w:r w:rsidR="00100B30" w:rsidRPr="00C321EF">
        <w:rPr>
          <w:rFonts w:ascii="Times New Roman" w:eastAsia="Times New Roman" w:hAnsi="Times New Roman" w:cs="Times New Roman"/>
          <w:color w:val="000000"/>
          <w:sz w:val="24"/>
          <w:szCs w:val="24"/>
        </w:rPr>
        <w:t xml:space="preserve">ype of </w:t>
      </w:r>
      <w:r w:rsidR="00E13EA4" w:rsidRPr="00C321EF">
        <w:rPr>
          <w:rFonts w:ascii="Times New Roman" w:eastAsia="Times New Roman" w:hAnsi="Times New Roman" w:cs="Times New Roman"/>
          <w:color w:val="000000"/>
          <w:sz w:val="24"/>
          <w:szCs w:val="24"/>
        </w:rPr>
        <w:t>Admission Emergency</w:t>
      </w:r>
    </w:p>
    <w:p w14:paraId="7AFB20B1" w14:textId="77777777" w:rsidR="00100B30"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T</w:t>
      </w:r>
      <w:r w:rsidRPr="00801E54">
        <w:rPr>
          <w:rFonts w:ascii="Times New Roman" w:eastAsia="Times New Roman" w:hAnsi="Times New Roman" w:cs="Times New Roman"/>
          <w:color w:val="000000"/>
          <w:sz w:val="24"/>
          <w:szCs w:val="24"/>
          <w:vertAlign w:val="subscript"/>
        </w:rPr>
        <w:t>2</w:t>
      </w:r>
      <w:r w:rsidRPr="00C321EF">
        <w:rPr>
          <w:rFonts w:ascii="Times New Roman" w:eastAsia="Times New Roman" w:hAnsi="Times New Roman" w:cs="Times New Roman"/>
          <w:color w:val="000000"/>
          <w:sz w:val="24"/>
          <w:szCs w:val="24"/>
        </w:rPr>
        <w:t xml:space="preserve"> is </w:t>
      </w:r>
      <w:r w:rsidR="003E3FC8">
        <w:rPr>
          <w:rFonts w:ascii="Times New Roman" w:eastAsia="Times New Roman" w:hAnsi="Times New Roman" w:cs="Times New Roman"/>
          <w:color w:val="000000"/>
          <w:sz w:val="24"/>
          <w:szCs w:val="24"/>
        </w:rPr>
        <w:t xml:space="preserve">a </w:t>
      </w:r>
      <w:r w:rsidR="00100B30" w:rsidRPr="00C321EF">
        <w:rPr>
          <w:rFonts w:ascii="Times New Roman" w:eastAsia="Times New Roman" w:hAnsi="Times New Roman" w:cs="Times New Roman"/>
          <w:color w:val="000000"/>
          <w:sz w:val="24"/>
          <w:szCs w:val="24"/>
        </w:rPr>
        <w:t xml:space="preserve">Type of </w:t>
      </w:r>
      <w:r w:rsidR="00E13EA4" w:rsidRPr="00C321EF">
        <w:rPr>
          <w:rFonts w:ascii="Times New Roman" w:eastAsia="Times New Roman" w:hAnsi="Times New Roman" w:cs="Times New Roman"/>
          <w:color w:val="000000"/>
          <w:sz w:val="24"/>
          <w:szCs w:val="24"/>
        </w:rPr>
        <w:t>Admission Urgent</w:t>
      </w:r>
    </w:p>
    <w:p w14:paraId="0F2230EC" w14:textId="77777777"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T</w:t>
      </w:r>
      <w:r w:rsidRPr="00801E54">
        <w:rPr>
          <w:rFonts w:ascii="Times New Roman" w:eastAsia="Times New Roman" w:hAnsi="Times New Roman" w:cs="Times New Roman"/>
          <w:color w:val="000000"/>
          <w:sz w:val="24"/>
          <w:szCs w:val="24"/>
          <w:vertAlign w:val="subscript"/>
        </w:rPr>
        <w:t>3</w:t>
      </w:r>
      <w:r w:rsidRPr="00C321EF">
        <w:rPr>
          <w:rFonts w:ascii="Times New Roman" w:eastAsia="Times New Roman" w:hAnsi="Times New Roman" w:cs="Times New Roman"/>
          <w:color w:val="000000"/>
          <w:sz w:val="24"/>
          <w:szCs w:val="24"/>
        </w:rPr>
        <w:t xml:space="preserve"> is </w:t>
      </w:r>
      <w:r w:rsidR="003E3FC8">
        <w:rPr>
          <w:rFonts w:ascii="Times New Roman" w:eastAsia="Times New Roman" w:hAnsi="Times New Roman" w:cs="Times New Roman"/>
          <w:color w:val="000000"/>
          <w:sz w:val="24"/>
          <w:szCs w:val="24"/>
        </w:rPr>
        <w:t xml:space="preserve">a </w:t>
      </w:r>
      <w:r w:rsidR="00C02B23" w:rsidRPr="00C321EF">
        <w:rPr>
          <w:rFonts w:ascii="Times New Roman" w:eastAsia="Times New Roman" w:hAnsi="Times New Roman" w:cs="Times New Roman"/>
          <w:color w:val="000000"/>
          <w:sz w:val="24"/>
          <w:szCs w:val="24"/>
        </w:rPr>
        <w:t xml:space="preserve">Type of </w:t>
      </w:r>
      <w:r w:rsidR="00E13EA4" w:rsidRPr="00C321EF">
        <w:rPr>
          <w:rFonts w:ascii="Times New Roman" w:eastAsia="Times New Roman" w:hAnsi="Times New Roman" w:cs="Times New Roman"/>
          <w:color w:val="000000"/>
          <w:sz w:val="24"/>
          <w:szCs w:val="24"/>
        </w:rPr>
        <w:t xml:space="preserve">Admission </w:t>
      </w:r>
      <w:r w:rsidR="006315B6">
        <w:rPr>
          <w:rFonts w:ascii="Times New Roman" w:eastAsia="Times New Roman" w:hAnsi="Times New Roman" w:cs="Times New Roman"/>
          <w:color w:val="000000"/>
          <w:sz w:val="24"/>
          <w:szCs w:val="24"/>
        </w:rPr>
        <w:t>trauma</w:t>
      </w:r>
    </w:p>
    <w:p w14:paraId="2DBB82B6" w14:textId="77777777" w:rsidR="00E13EA4" w:rsidRPr="005A5E65"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T</w:t>
      </w:r>
      <w:r w:rsidRPr="00801E54">
        <w:rPr>
          <w:rFonts w:ascii="Times New Roman" w:eastAsia="Times New Roman" w:hAnsi="Times New Roman" w:cs="Times New Roman"/>
          <w:color w:val="000000"/>
          <w:sz w:val="24"/>
          <w:szCs w:val="24"/>
          <w:vertAlign w:val="subscript"/>
        </w:rPr>
        <w:t xml:space="preserve">4 </w:t>
      </w:r>
      <w:r w:rsidRPr="00C321EF">
        <w:rPr>
          <w:rFonts w:ascii="Times New Roman" w:eastAsia="Times New Roman" w:hAnsi="Times New Roman" w:cs="Times New Roman"/>
          <w:color w:val="000000"/>
          <w:sz w:val="24"/>
          <w:szCs w:val="24"/>
        </w:rPr>
        <w:t xml:space="preserve">is </w:t>
      </w:r>
      <w:r w:rsidR="003E3FC8">
        <w:rPr>
          <w:rFonts w:ascii="Times New Roman" w:eastAsia="Times New Roman" w:hAnsi="Times New Roman" w:cs="Times New Roman"/>
          <w:color w:val="000000"/>
          <w:sz w:val="24"/>
          <w:szCs w:val="24"/>
        </w:rPr>
        <w:t xml:space="preserve">a </w:t>
      </w:r>
      <w:r w:rsidR="00C02B23" w:rsidRPr="00C321EF">
        <w:rPr>
          <w:rFonts w:ascii="Times New Roman" w:eastAsia="Times New Roman" w:hAnsi="Times New Roman" w:cs="Times New Roman"/>
          <w:color w:val="000000"/>
          <w:sz w:val="24"/>
          <w:szCs w:val="24"/>
        </w:rPr>
        <w:t xml:space="preserve">Type of </w:t>
      </w:r>
      <w:r w:rsidR="00E13EA4" w:rsidRPr="00C321EF">
        <w:rPr>
          <w:rFonts w:ascii="Times New Roman" w:eastAsia="Times New Roman" w:hAnsi="Times New Roman" w:cs="Times New Roman"/>
          <w:color w:val="000000"/>
          <w:sz w:val="24"/>
          <w:szCs w:val="24"/>
        </w:rPr>
        <w:t>Admission Newborn</w:t>
      </w:r>
    </w:p>
    <w:p w14:paraId="0D9243B5" w14:textId="77777777" w:rsidR="00E13EA4" w:rsidRPr="00C321EF" w:rsidRDefault="00E13EA4"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p</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 Payment Typology 1_Medicaid</w:t>
      </w:r>
    </w:p>
    <w:p w14:paraId="3F3C2416" w14:textId="77777777" w:rsidR="00E13EA4" w:rsidRPr="00C321EF" w:rsidRDefault="00E13EA4"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p</w:t>
      </w:r>
      <w:r w:rsidRPr="00801E54">
        <w:rPr>
          <w:rFonts w:ascii="Times New Roman" w:eastAsia="Times New Roman" w:hAnsi="Times New Roman" w:cs="Times New Roman"/>
          <w:color w:val="000000"/>
          <w:sz w:val="24"/>
          <w:szCs w:val="24"/>
          <w:vertAlign w:val="subscript"/>
        </w:rPr>
        <w:t>2</w:t>
      </w:r>
      <w:r w:rsidRPr="00C321EF">
        <w:rPr>
          <w:rFonts w:ascii="Times New Roman" w:eastAsia="Times New Roman" w:hAnsi="Times New Roman" w:cs="Times New Roman"/>
          <w:color w:val="000000"/>
          <w:sz w:val="24"/>
          <w:szCs w:val="24"/>
        </w:rPr>
        <w:t xml:space="preserve"> is Payment Typology 1_Medicare</w:t>
      </w:r>
    </w:p>
    <w:p w14:paraId="014135B7" w14:textId="77777777" w:rsidR="00071D72" w:rsidRDefault="00E13EA4"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p</w:t>
      </w:r>
      <w:r w:rsidRPr="00801E54">
        <w:rPr>
          <w:rFonts w:ascii="Times New Roman" w:eastAsia="Times New Roman" w:hAnsi="Times New Roman" w:cs="Times New Roman"/>
          <w:color w:val="000000"/>
          <w:sz w:val="24"/>
          <w:szCs w:val="24"/>
          <w:vertAlign w:val="subscript"/>
        </w:rPr>
        <w:t>3</w:t>
      </w:r>
      <w:r w:rsidRPr="00C321EF">
        <w:rPr>
          <w:rFonts w:ascii="Times New Roman" w:eastAsia="Times New Roman" w:hAnsi="Times New Roman" w:cs="Times New Roman"/>
          <w:color w:val="000000"/>
          <w:sz w:val="24"/>
          <w:szCs w:val="24"/>
        </w:rPr>
        <w:t xml:space="preserve"> is Payment Typology 1_Private Health Insurance</w:t>
      </w:r>
    </w:p>
    <w:p w14:paraId="3DB6592A" w14:textId="77777777" w:rsidR="00071D72" w:rsidRDefault="00071D72" w:rsidP="008F12AB">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p>
    <w:p w14:paraId="17877621" w14:textId="77777777" w:rsidR="00071D72" w:rsidRPr="00071D72" w:rsidRDefault="00071D72" w:rsidP="008F12AB">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table 2, the regression result </w:t>
      </w:r>
      <w:r w:rsidR="00A53866">
        <w:rPr>
          <w:rFonts w:ascii="Times New Roman" w:eastAsia="Times New Roman" w:hAnsi="Times New Roman" w:cs="Times New Roman"/>
          <w:color w:val="000000"/>
          <w:sz w:val="24"/>
          <w:szCs w:val="24"/>
        </w:rPr>
        <w:t>is:</w:t>
      </w:r>
    </w:p>
    <w:p w14:paraId="42CB9513" w14:textId="77777777" w:rsidR="00071D72" w:rsidRDefault="00071D72" w:rsidP="008F12AB">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p>
    <w:p w14:paraId="1722BF83" w14:textId="77777777" w:rsidR="00071D72" w:rsidRPr="00A53866" w:rsidRDefault="00071D72" w:rsidP="008F12AB">
      <w:pPr>
        <w:pStyle w:val="ListParagraph"/>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3866">
        <w:rPr>
          <w:rFonts w:ascii="Times New Roman" w:eastAsia="Times New Roman" w:hAnsi="Times New Roman" w:cs="Times New Roman" w:hint="eastAsia"/>
          <w:color w:val="000000"/>
          <w:sz w:val="24"/>
          <w:szCs w:val="24"/>
        </w:rPr>
        <w:t>y=</w:t>
      </w:r>
      <w:r w:rsidRPr="00A53866">
        <w:rPr>
          <w:rFonts w:ascii="Times New Roman" w:eastAsia="Times New Roman" w:hAnsi="Times New Roman" w:cs="Times New Roman"/>
          <w:color w:val="000000"/>
          <w:sz w:val="24"/>
          <w:szCs w:val="24"/>
        </w:rPr>
        <w:t xml:space="preserve"> 1.5030</w:t>
      </w:r>
      <w:r w:rsidRPr="00A53866">
        <w:rPr>
          <w:rFonts w:ascii="Times New Roman" w:eastAsia="Times New Roman" w:hAnsi="Times New Roman" w:cs="Times New Roman" w:hint="eastAsia"/>
          <w:color w:val="000000"/>
          <w:sz w:val="24"/>
          <w:szCs w:val="24"/>
        </w:rPr>
        <w:t>+</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8.899e-05</w:t>
      </w:r>
      <w:r w:rsidR="00A53866">
        <w:rPr>
          <w:rFonts w:ascii="Times New Roman" w:eastAsia="Times New Roman" w:hAnsi="Times New Roman" w:cs="Times New Roman"/>
          <w:color w:val="000000"/>
          <w:sz w:val="24"/>
          <w:szCs w:val="24"/>
        </w:rPr>
        <w:t xml:space="preserve"> X</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hint="eastAsia"/>
          <w:color w:val="000000"/>
          <w:sz w:val="24"/>
          <w:szCs w:val="24"/>
        </w:rPr>
        <w:t>+</w:t>
      </w:r>
      <w:r w:rsidR="0000139D" w:rsidRPr="00A53866">
        <w:rPr>
          <w:rFonts w:ascii="Times New Roman" w:eastAsia="Times New Roman" w:hAnsi="Times New Roman" w:cs="Times New Roman"/>
          <w:color w:val="000000"/>
          <w:sz w:val="24"/>
          <w:szCs w:val="24"/>
        </w:rPr>
        <w:t xml:space="preserve"> 0.0029</w:t>
      </w:r>
      <w:r w:rsidRPr="00A53866">
        <w:rPr>
          <w:rFonts w:ascii="Times New Roman" w:eastAsia="Times New Roman" w:hAnsi="Times New Roman" w:cs="Times New Roman" w:hint="eastAsia"/>
          <w:color w:val="000000"/>
          <w:sz w:val="24"/>
          <w:szCs w:val="24"/>
        </w:rPr>
        <w:t xml:space="preserve"> </w:t>
      </w:r>
      <w:r w:rsidR="00A53866">
        <w:rPr>
          <w:rFonts w:ascii="Times New Roman" w:eastAsia="Times New Roman" w:hAnsi="Times New Roman" w:cs="Times New Roman"/>
          <w:color w:val="000000"/>
          <w:sz w:val="24"/>
          <w:szCs w:val="24"/>
        </w:rPr>
        <w:t>X</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-0.2216</w:t>
      </w:r>
      <w:r w:rsid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D</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hint="eastAsia"/>
          <w:color w:val="000000"/>
          <w:sz w:val="24"/>
          <w:szCs w:val="24"/>
        </w:rPr>
        <w:t xml:space="preserve">+ </w:t>
      </w:r>
      <w:r w:rsidR="0000139D" w:rsidRPr="00A53866">
        <w:rPr>
          <w:rFonts w:ascii="Times New Roman" w:eastAsia="Times New Roman" w:hAnsi="Times New Roman" w:cs="Times New Roman"/>
          <w:color w:val="000000"/>
          <w:sz w:val="24"/>
          <w:szCs w:val="24"/>
        </w:rPr>
        <w:t>0.1018</w:t>
      </w:r>
      <w:r w:rsidRPr="00FA2A18">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I</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00139D" w:rsidRPr="00A53866">
        <w:rPr>
          <w:rFonts w:ascii="Times New Roman" w:eastAsia="Times New Roman" w:hAnsi="Times New Roman" w:cs="Times New Roman"/>
          <w:color w:val="000000"/>
          <w:sz w:val="24"/>
          <w:szCs w:val="24"/>
        </w:rPr>
        <w:t>0.8870</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A</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00139D" w:rsidRPr="00A53866">
        <w:rPr>
          <w:rFonts w:ascii="Times New Roman" w:eastAsia="Times New Roman" w:hAnsi="Times New Roman" w:cs="Times New Roman"/>
          <w:color w:val="000000"/>
          <w:sz w:val="24"/>
          <w:szCs w:val="24"/>
        </w:rPr>
        <w:t>0.1442</w:t>
      </w:r>
      <w:r w:rsidRPr="00A53866">
        <w:rPr>
          <w:rFonts w:ascii="Times New Roman" w:eastAsia="Times New Roman" w:hAnsi="Times New Roman" w:cs="Times New Roman" w:hint="eastAsia"/>
          <w:color w:val="000000"/>
          <w:sz w:val="24"/>
          <w:szCs w:val="24"/>
        </w:rPr>
        <w:t xml:space="preserve"> </w:t>
      </w:r>
      <w:r w:rsidRPr="00A53866">
        <w:rPr>
          <w:rFonts w:ascii="Times New Roman" w:eastAsia="Times New Roman" w:hAnsi="Times New Roman" w:cs="Times New Roman"/>
          <w:color w:val="000000"/>
          <w:sz w:val="24"/>
          <w:szCs w:val="24"/>
        </w:rPr>
        <w:t>R</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-0.1246</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R</w:t>
      </w:r>
      <w:r w:rsidRPr="00A53866">
        <w:rPr>
          <w:rFonts w:ascii="Times New Roman" w:eastAsia="Times New Roman" w:hAnsi="Times New Roman" w:cs="Times New Roman"/>
          <w:color w:val="000000"/>
          <w:sz w:val="24"/>
          <w:szCs w:val="24"/>
          <w:vertAlign w:val="subscript"/>
        </w:rPr>
        <w:t>2</w:t>
      </w:r>
      <w:r w:rsidR="0000139D" w:rsidRPr="00A53866">
        <w:rPr>
          <w:rFonts w:ascii="Times New Roman" w:eastAsia="Times New Roman" w:hAnsi="Times New Roman" w:cs="Times New Roman"/>
          <w:color w:val="000000"/>
          <w:sz w:val="24"/>
          <w:szCs w:val="24"/>
          <w:vertAlign w:val="subscript"/>
        </w:rPr>
        <w:t xml:space="preserve"> </w:t>
      </w:r>
      <w:r w:rsidR="0000139D" w:rsidRPr="00A53866">
        <w:rPr>
          <w:rFonts w:ascii="Times New Roman" w:eastAsia="Times New Roman" w:hAnsi="Times New Roman" w:cs="Times New Roman"/>
          <w:color w:val="000000"/>
          <w:sz w:val="24"/>
          <w:szCs w:val="24"/>
        </w:rPr>
        <w:t>-0.4928</w:t>
      </w:r>
      <w:r w:rsid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color w:val="000000"/>
          <w:sz w:val="24"/>
          <w:szCs w:val="24"/>
        </w:rPr>
        <w:t>R</w:t>
      </w:r>
      <w:r w:rsidRPr="00A53866">
        <w:rPr>
          <w:rFonts w:ascii="Times New Roman" w:eastAsia="Times New Roman" w:hAnsi="Times New Roman" w:cs="Times New Roman"/>
          <w:color w:val="000000"/>
          <w:sz w:val="24"/>
          <w:szCs w:val="24"/>
          <w:vertAlign w:val="subscript"/>
        </w:rPr>
        <w:t>3</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-0.3333</w:t>
      </w:r>
      <w:r w:rsidRPr="00A53866">
        <w:rPr>
          <w:rFonts w:ascii="Times New Roman" w:eastAsia="Times New Roman" w:hAnsi="Times New Roman" w:cs="Times New Roman"/>
          <w:color w:val="000000"/>
          <w:sz w:val="24"/>
          <w:szCs w:val="24"/>
        </w:rPr>
        <w:t xml:space="preserve"> M</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w:t>
      </w:r>
      <w:r w:rsidRPr="00A53866">
        <w:rPr>
          <w:rFonts w:ascii="Times New Roman" w:eastAsia="Times New Roman" w:hAnsi="Times New Roman" w:cs="Times New Roman" w:hint="eastAsia"/>
          <w:color w:val="000000"/>
          <w:sz w:val="24"/>
          <w:szCs w:val="24"/>
        </w:rPr>
        <w:t xml:space="preserve"> </w:t>
      </w:r>
      <w:r w:rsidR="0000139D" w:rsidRPr="00A53866">
        <w:rPr>
          <w:rFonts w:ascii="Times New Roman" w:eastAsia="Times New Roman" w:hAnsi="Times New Roman" w:cs="Times New Roman"/>
          <w:color w:val="000000"/>
          <w:sz w:val="24"/>
          <w:szCs w:val="24"/>
        </w:rPr>
        <w:t>-0.2286</w:t>
      </w:r>
      <w:r w:rsidRPr="00A53866">
        <w:rPr>
          <w:rFonts w:ascii="Times New Roman" w:eastAsia="Times New Roman" w:hAnsi="Times New Roman" w:cs="Times New Roman"/>
          <w:color w:val="000000"/>
          <w:sz w:val="24"/>
          <w:szCs w:val="24"/>
        </w:rPr>
        <w:t xml:space="preserve"> M</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6315B6" w:rsidRPr="00A53866">
        <w:rPr>
          <w:rFonts w:ascii="Times New Roman" w:eastAsia="Times New Roman" w:hAnsi="Times New Roman" w:cs="Times New Roman"/>
          <w:color w:val="000000"/>
          <w:sz w:val="24"/>
          <w:szCs w:val="24"/>
        </w:rPr>
        <w:t>0.4682</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S</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w:t>
      </w:r>
      <w:r w:rsidR="006315B6" w:rsidRPr="00A53866">
        <w:rPr>
          <w:rFonts w:ascii="Times New Roman" w:eastAsia="Times New Roman" w:hAnsi="Times New Roman" w:cs="Times New Roman"/>
          <w:color w:val="000000"/>
          <w:sz w:val="24"/>
          <w:szCs w:val="24"/>
        </w:rPr>
        <w:t xml:space="preserve"> 0.1754</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S</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w:t>
      </w:r>
      <w:r w:rsidR="006315B6" w:rsidRPr="00A53866">
        <w:rPr>
          <w:rFonts w:ascii="Times New Roman" w:eastAsia="Times New Roman" w:hAnsi="Times New Roman" w:cs="Times New Roman"/>
          <w:color w:val="000000"/>
          <w:sz w:val="24"/>
          <w:szCs w:val="24"/>
        </w:rPr>
        <w:t xml:space="preserve"> 0.2830</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S</w:t>
      </w:r>
      <w:r w:rsidRPr="00A53866">
        <w:rPr>
          <w:rFonts w:ascii="Times New Roman" w:eastAsia="Times New Roman" w:hAnsi="Times New Roman" w:cs="Times New Roman"/>
          <w:color w:val="000000"/>
          <w:sz w:val="24"/>
          <w:szCs w:val="24"/>
          <w:vertAlign w:val="subscript"/>
        </w:rPr>
        <w:t>3</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6315B6" w:rsidRPr="00A53866">
        <w:rPr>
          <w:rFonts w:ascii="Times New Roman" w:eastAsia="Times New Roman" w:hAnsi="Times New Roman" w:cs="Times New Roman"/>
          <w:color w:val="000000"/>
          <w:sz w:val="24"/>
          <w:szCs w:val="24"/>
        </w:rPr>
        <w:t>0.6956</w:t>
      </w:r>
      <w:r w:rsidRPr="00A53866">
        <w:rPr>
          <w:rFonts w:ascii="Times New Roman" w:eastAsia="Times New Roman" w:hAnsi="Times New Roman" w:cs="Times New Roman" w:hint="eastAsia"/>
          <w:color w:val="000000"/>
          <w:sz w:val="24"/>
          <w:szCs w:val="24"/>
        </w:rPr>
        <w:t xml:space="preserve"> </w:t>
      </w:r>
      <w:r w:rsidR="00A53866">
        <w:rPr>
          <w:rFonts w:ascii="Times New Roman" w:eastAsia="Times New Roman" w:hAnsi="Times New Roman" w:cs="Times New Roman"/>
          <w:color w:val="000000"/>
          <w:sz w:val="24"/>
          <w:szCs w:val="24"/>
        </w:rPr>
        <w:t>E</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w:t>
      </w:r>
      <w:r w:rsidRPr="00A53866">
        <w:rPr>
          <w:rFonts w:ascii="Times New Roman" w:eastAsia="Times New Roman" w:hAnsi="Times New Roman" w:cs="Times New Roman"/>
          <w:color w:val="000000"/>
          <w:sz w:val="24"/>
          <w:szCs w:val="24"/>
        </w:rPr>
        <w:t xml:space="preserve"> </w:t>
      </w:r>
      <w:r w:rsidR="006315B6" w:rsidRPr="00A53866">
        <w:rPr>
          <w:rFonts w:ascii="Times New Roman" w:eastAsia="Times New Roman" w:hAnsi="Times New Roman" w:cs="Times New Roman"/>
          <w:color w:val="000000"/>
          <w:sz w:val="24"/>
          <w:szCs w:val="24"/>
        </w:rPr>
        <w:t>0.3253</w:t>
      </w:r>
      <w:r w:rsidRPr="00A53866">
        <w:rPr>
          <w:rFonts w:ascii="Times New Roman" w:eastAsia="Times New Roman" w:hAnsi="Times New Roman" w:cs="Times New Roman" w:hint="eastAsia"/>
          <w:color w:val="000000"/>
          <w:sz w:val="24"/>
          <w:szCs w:val="24"/>
        </w:rPr>
        <w:t xml:space="preserve"> </w:t>
      </w:r>
      <w:r w:rsidRPr="00C321EF">
        <w:rPr>
          <w:rFonts w:ascii="Times New Roman" w:eastAsia="Times New Roman" w:hAnsi="Times New Roman" w:cs="Times New Roman"/>
          <w:color w:val="000000"/>
          <w:sz w:val="24"/>
          <w:szCs w:val="24"/>
        </w:rPr>
        <w:t>E</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w:t>
      </w:r>
      <w:r w:rsidR="006315B6" w:rsidRPr="00A53866">
        <w:rPr>
          <w:rFonts w:ascii="Times New Roman" w:eastAsia="Times New Roman" w:hAnsi="Times New Roman" w:cs="Times New Roman"/>
          <w:color w:val="000000"/>
          <w:sz w:val="24"/>
          <w:szCs w:val="24"/>
        </w:rPr>
        <w:t xml:space="preserve"> 0.2452</w:t>
      </w:r>
      <w:r w:rsidRPr="005A5E65">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E</w:t>
      </w:r>
      <w:r w:rsidRPr="00A53866">
        <w:rPr>
          <w:rFonts w:ascii="Times New Roman" w:eastAsia="Times New Roman" w:hAnsi="Times New Roman" w:cs="Times New Roman"/>
          <w:color w:val="000000"/>
          <w:sz w:val="24"/>
          <w:szCs w:val="24"/>
          <w:vertAlign w:val="subscript"/>
        </w:rPr>
        <w:t>3</w:t>
      </w:r>
      <w:r w:rsidR="00A53866">
        <w:rPr>
          <w:rFonts w:ascii="Times New Roman" w:eastAsia="Times New Roman" w:hAnsi="Times New Roman" w:cs="Times New Roman"/>
          <w:color w:val="000000"/>
          <w:sz w:val="24"/>
          <w:szCs w:val="24"/>
        </w:rPr>
        <w:t xml:space="preserve"> - </w:t>
      </w:r>
      <w:r w:rsidR="006315B6" w:rsidRPr="00A53866">
        <w:rPr>
          <w:rFonts w:ascii="Times New Roman" w:eastAsia="Times New Roman" w:hAnsi="Times New Roman" w:cs="Times New Roman"/>
          <w:color w:val="000000"/>
          <w:sz w:val="24"/>
          <w:szCs w:val="24"/>
        </w:rPr>
        <w:t>0.9679</w:t>
      </w:r>
      <w:r w:rsidRPr="00A53866">
        <w:rPr>
          <w:rFonts w:ascii="Times New Roman" w:eastAsia="Times New Roman" w:hAnsi="Times New Roman" w:cs="Times New Roman" w:hint="eastAsia"/>
          <w:color w:val="000000"/>
          <w:sz w:val="24"/>
          <w:szCs w:val="24"/>
        </w:rPr>
        <w:t xml:space="preserve"> </w:t>
      </w:r>
      <w:r w:rsidRPr="00A53866">
        <w:rPr>
          <w:rFonts w:ascii="Times New Roman" w:eastAsia="Times New Roman" w:hAnsi="Times New Roman" w:cs="Times New Roman"/>
          <w:color w:val="000000"/>
          <w:sz w:val="24"/>
          <w:szCs w:val="24"/>
        </w:rPr>
        <w:t xml:space="preserve">Sur </w:t>
      </w:r>
      <w:r w:rsidR="006315B6" w:rsidRPr="00A53866">
        <w:rPr>
          <w:rFonts w:ascii="Times New Roman" w:eastAsia="Times New Roman" w:hAnsi="Times New Roman" w:cs="Times New Roman"/>
          <w:color w:val="000000"/>
          <w:sz w:val="24"/>
          <w:szCs w:val="24"/>
        </w:rPr>
        <w:t>-</w:t>
      </w:r>
      <w:r w:rsidR="00A53866">
        <w:rPr>
          <w:rFonts w:ascii="Times New Roman" w:eastAsia="Times New Roman" w:hAnsi="Times New Roman" w:cs="Times New Roman"/>
          <w:color w:val="000000"/>
          <w:sz w:val="24"/>
          <w:szCs w:val="24"/>
        </w:rPr>
        <w:t xml:space="preserve"> </w:t>
      </w:r>
      <w:r w:rsidR="006315B6" w:rsidRPr="00A53866">
        <w:rPr>
          <w:rFonts w:ascii="Times New Roman" w:eastAsia="Times New Roman" w:hAnsi="Times New Roman" w:cs="Times New Roman"/>
          <w:color w:val="000000"/>
          <w:sz w:val="24"/>
          <w:szCs w:val="24"/>
        </w:rPr>
        <w:t>0.1814</w:t>
      </w:r>
      <w:r w:rsidRPr="00885A8B">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Y</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hint="eastAsia"/>
          <w:color w:val="000000"/>
          <w:sz w:val="24"/>
          <w:szCs w:val="24"/>
        </w:rPr>
        <w:t xml:space="preserve"> </w:t>
      </w:r>
      <w:r w:rsidR="006315B6" w:rsidRPr="00A53866">
        <w:rPr>
          <w:rFonts w:ascii="Times New Roman" w:eastAsia="Times New Roman" w:hAnsi="Times New Roman" w:cs="Times New Roman"/>
          <w:color w:val="000000"/>
          <w:sz w:val="24"/>
          <w:szCs w:val="24"/>
        </w:rPr>
        <w:t>-0.4206</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Y</w:t>
      </w:r>
      <w:r w:rsidRPr="00A53866">
        <w:rPr>
          <w:rFonts w:ascii="Times New Roman" w:eastAsia="Times New Roman" w:hAnsi="Times New Roman" w:cs="Times New Roman"/>
          <w:color w:val="000000"/>
          <w:sz w:val="24"/>
          <w:szCs w:val="24"/>
        </w:rPr>
        <w:t xml:space="preserve">2 </w:t>
      </w:r>
      <w:r w:rsidR="006315B6" w:rsidRPr="00A53866">
        <w:rPr>
          <w:rFonts w:ascii="Times New Roman" w:eastAsia="Times New Roman" w:hAnsi="Times New Roman" w:cs="Times New Roman"/>
          <w:color w:val="000000"/>
          <w:sz w:val="24"/>
          <w:szCs w:val="24"/>
        </w:rPr>
        <w:t>-0.6610</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T</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006315B6" w:rsidRPr="00A53866">
        <w:rPr>
          <w:rFonts w:ascii="Times New Roman" w:eastAsia="Times New Roman" w:hAnsi="Times New Roman" w:cs="Times New Roman"/>
          <w:color w:val="000000"/>
          <w:sz w:val="24"/>
          <w:szCs w:val="24"/>
        </w:rPr>
        <w:t>-0.4343</w:t>
      </w:r>
      <w:r w:rsidRPr="00885A8B">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T</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00A53866" w:rsidRPr="00A53866">
        <w:rPr>
          <w:rFonts w:ascii="Times New Roman" w:eastAsia="Times New Roman" w:hAnsi="Times New Roman" w:cs="Times New Roman"/>
          <w:color w:val="000000"/>
          <w:sz w:val="24"/>
          <w:szCs w:val="24"/>
        </w:rPr>
        <w:t>-0.2897</w:t>
      </w:r>
      <w:r w:rsidR="00A53866">
        <w:rPr>
          <w:rFonts w:ascii="Times New Roman" w:eastAsia="Times New Roman" w:hAnsi="Times New Roman" w:cs="Times New Roman"/>
          <w:color w:val="000000"/>
          <w:sz w:val="24"/>
          <w:szCs w:val="24"/>
        </w:rPr>
        <w:t xml:space="preserve"> </w:t>
      </w:r>
      <w:r w:rsidR="00A53866" w:rsidRPr="00A53866">
        <w:rPr>
          <w:rFonts w:ascii="Times New Roman" w:eastAsia="Times New Roman" w:hAnsi="Times New Roman" w:cs="Times New Roman"/>
          <w:color w:val="000000"/>
          <w:sz w:val="24"/>
          <w:szCs w:val="24"/>
        </w:rPr>
        <w:t>T</w:t>
      </w:r>
      <w:r w:rsidR="00A53866" w:rsidRPr="00A53866">
        <w:rPr>
          <w:rFonts w:ascii="Times New Roman" w:eastAsia="Times New Roman" w:hAnsi="Times New Roman" w:cs="Times New Roman"/>
          <w:color w:val="000000"/>
          <w:sz w:val="24"/>
          <w:szCs w:val="24"/>
          <w:vertAlign w:val="subscript"/>
        </w:rPr>
        <w:t>3</w:t>
      </w:r>
      <w:r w:rsidR="00A53866">
        <w:rPr>
          <w:rFonts w:ascii="Times New Roman" w:eastAsia="Times New Roman" w:hAnsi="Times New Roman" w:cs="Times New Roman"/>
          <w:color w:val="000000"/>
          <w:sz w:val="24"/>
          <w:szCs w:val="24"/>
          <w:vertAlign w:val="subscript"/>
        </w:rPr>
        <w:t xml:space="preserve">- </w:t>
      </w:r>
      <w:r w:rsidR="006315B6" w:rsidRPr="00A53866">
        <w:rPr>
          <w:rFonts w:ascii="Times New Roman" w:eastAsia="Times New Roman" w:hAnsi="Times New Roman" w:cs="Times New Roman"/>
          <w:color w:val="000000"/>
          <w:sz w:val="24"/>
          <w:szCs w:val="24"/>
        </w:rPr>
        <w:t>0.9151</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T</w:t>
      </w:r>
      <w:r w:rsidR="00A53866" w:rsidRPr="00A53866">
        <w:rPr>
          <w:rFonts w:ascii="Times New Roman" w:eastAsia="Times New Roman" w:hAnsi="Times New Roman" w:cs="Times New Roman"/>
          <w:color w:val="000000"/>
          <w:sz w:val="24"/>
          <w:szCs w:val="24"/>
          <w:vertAlign w:val="subscript"/>
        </w:rPr>
        <w:t>4</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A53866" w:rsidRPr="00A53866">
        <w:rPr>
          <w:rFonts w:ascii="Times New Roman" w:eastAsia="Times New Roman" w:hAnsi="Times New Roman" w:cs="Times New Roman"/>
          <w:color w:val="000000"/>
          <w:sz w:val="24"/>
          <w:szCs w:val="24"/>
        </w:rPr>
        <w:t>0.1520</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p</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hint="eastAsia"/>
          <w:color w:val="000000"/>
          <w:sz w:val="24"/>
          <w:szCs w:val="24"/>
        </w:rPr>
        <w:t xml:space="preserve">+ </w:t>
      </w:r>
      <w:r w:rsidR="00A53866" w:rsidRPr="00A53866">
        <w:rPr>
          <w:rFonts w:ascii="Times New Roman" w:eastAsia="Times New Roman" w:hAnsi="Times New Roman" w:cs="Times New Roman"/>
          <w:color w:val="000000"/>
          <w:sz w:val="24"/>
          <w:szCs w:val="24"/>
        </w:rPr>
        <w:t>0.4799</w:t>
      </w:r>
      <w:r w:rsidRPr="00885A8B">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p</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hint="eastAsia"/>
          <w:color w:val="000000"/>
          <w:sz w:val="24"/>
          <w:szCs w:val="24"/>
          <w:vertAlign w:val="subscript"/>
        </w:rPr>
        <w:t xml:space="preserve"> </w:t>
      </w:r>
      <w:r w:rsidR="00A53866" w:rsidRPr="00A53866">
        <w:rPr>
          <w:rFonts w:ascii="Times New Roman" w:eastAsia="Times New Roman" w:hAnsi="Times New Roman" w:cs="Times New Roman"/>
          <w:color w:val="000000"/>
          <w:sz w:val="24"/>
          <w:szCs w:val="24"/>
        </w:rPr>
        <w:t>-0.0641</w:t>
      </w:r>
      <w:r w:rsidRPr="00C321EF">
        <w:rPr>
          <w:rFonts w:ascii="Times New Roman" w:eastAsia="Times New Roman" w:hAnsi="Times New Roman" w:cs="Times New Roman"/>
          <w:color w:val="000000"/>
          <w:sz w:val="24"/>
          <w:szCs w:val="24"/>
        </w:rPr>
        <w:t>p</w:t>
      </w:r>
      <w:r w:rsidRPr="00A53866">
        <w:rPr>
          <w:rFonts w:ascii="Times New Roman" w:eastAsia="Times New Roman" w:hAnsi="Times New Roman" w:cs="Times New Roman"/>
          <w:color w:val="000000"/>
          <w:sz w:val="24"/>
          <w:szCs w:val="24"/>
          <w:vertAlign w:val="subscript"/>
        </w:rPr>
        <w:t xml:space="preserve">3 </w:t>
      </w:r>
    </w:p>
    <w:p w14:paraId="15F54BF7" w14:textId="77777777" w:rsidR="003B308A" w:rsidRDefault="003B308A" w:rsidP="003B308A">
      <w:pPr>
        <w:rPr>
          <w:ins w:id="17" w:author="Guanming Shi" w:date="2019-10-23T15:28:00Z"/>
        </w:rPr>
      </w:pPr>
    </w:p>
    <w:p w14:paraId="27146EA3" w14:textId="77777777" w:rsidR="003B308A" w:rsidRDefault="003B308A" w:rsidP="003B308A">
      <w:pPr>
        <w:rPr>
          <w:ins w:id="18" w:author="Guanming Shi" w:date="2019-10-23T15:28:00Z"/>
        </w:rPr>
      </w:pPr>
    </w:p>
    <w:p w14:paraId="52CC3D24" w14:textId="77777777" w:rsidR="003B308A" w:rsidRDefault="003B308A" w:rsidP="003B308A">
      <w:pPr>
        <w:rPr>
          <w:ins w:id="19" w:author="Guanming Shi" w:date="2019-10-23T15:28:00Z"/>
        </w:rPr>
      </w:pPr>
    </w:p>
    <w:p w14:paraId="134BDA75" w14:textId="55E52513" w:rsidR="003B308A" w:rsidRDefault="003B308A" w:rsidP="003B308A">
      <w:pPr>
        <w:rPr>
          <w:ins w:id="20" w:author="Guanming Shi" w:date="2019-10-23T15:28:00Z"/>
        </w:rPr>
      </w:pPr>
      <w:ins w:id="21" w:author="Guanming Shi" w:date="2019-10-23T15:28:00Z">
        <w:r>
          <w:lastRenderedPageBreak/>
          <w:t>General Comments:</w:t>
        </w:r>
      </w:ins>
    </w:p>
    <w:p w14:paraId="3DE32E31" w14:textId="77777777" w:rsidR="003B308A" w:rsidRDefault="003B308A" w:rsidP="003B308A">
      <w:pPr>
        <w:rPr>
          <w:ins w:id="22" w:author="Guanming Shi" w:date="2019-10-23T15:28:00Z"/>
        </w:rPr>
      </w:pPr>
      <w:ins w:id="23" w:author="Guanming Shi" w:date="2019-10-23T15:28:00Z">
        <w:r>
          <w:t xml:space="preserve">Please refer to my slides talking about how to present your research in paper and in presentation. Clarity is the top priority! Define variable before using them (or concurrently); define terms immediately when you introduce them; explain table/figure first before show </w:t>
        </w:r>
        <w:proofErr w:type="gramStart"/>
        <w:r>
          <w:t>them;…</w:t>
        </w:r>
        <w:proofErr w:type="gramEnd"/>
      </w:ins>
    </w:p>
    <w:p w14:paraId="4F6FF14E" w14:textId="2BBE930D" w:rsidR="003B308A" w:rsidRDefault="003B308A" w:rsidP="003B308A">
      <w:pPr>
        <w:rPr>
          <w:ins w:id="24" w:author="Guanming Shi" w:date="2019-10-23T15:28:00Z"/>
        </w:rPr>
      </w:pPr>
    </w:p>
    <w:p w14:paraId="491C2F5E" w14:textId="13F1B2B2" w:rsidR="003B308A" w:rsidRDefault="003B308A" w:rsidP="003B308A">
      <w:pPr>
        <w:rPr>
          <w:ins w:id="25" w:author="Guanming Shi" w:date="2019-10-23T15:28:00Z"/>
        </w:rPr>
      </w:pPr>
      <w:ins w:id="26" w:author="Guanming Shi" w:date="2019-10-23T15:28:00Z">
        <w:r>
          <w:t>It seems that you did some pre-estimation test to motivate (?) your ch</w:t>
        </w:r>
      </w:ins>
      <w:ins w:id="27" w:author="Guanming Shi" w:date="2019-10-23T15:29:00Z">
        <w:r>
          <w:t>oice of regression model. You may need to reorganize the order of presentation, or at l</w:t>
        </w:r>
      </w:ins>
      <w:ins w:id="28" w:author="Guanming Shi" w:date="2019-10-23T15:30:00Z">
        <w:r>
          <w:t>east strengthen the ties between the pre-test and the main model.</w:t>
        </w:r>
      </w:ins>
    </w:p>
    <w:p w14:paraId="14891F92" w14:textId="448EEBDA" w:rsidR="003B308A" w:rsidRDefault="003B308A" w:rsidP="003B308A">
      <w:pPr>
        <w:rPr>
          <w:ins w:id="29" w:author="Guanming Shi" w:date="2019-10-23T15:28:00Z"/>
        </w:rPr>
      </w:pPr>
      <w:ins w:id="30" w:author="Guanming Shi" w:date="2019-10-23T15:30:00Z">
        <w:r>
          <w:t xml:space="preserve">Overall, </w:t>
        </w:r>
      </w:ins>
      <w:proofErr w:type="gramStart"/>
      <w:ins w:id="31" w:author="Guanming Shi" w:date="2019-10-23T15:28:00Z">
        <w:r>
          <w:t>You</w:t>
        </w:r>
        <w:proofErr w:type="gramEnd"/>
        <w:r>
          <w:t xml:space="preserve"> need to show the flow of thoughts in constructing your regression model. Starting with your research questions, then data, then how that leads to your model selection and the final econometrics model that you will estimate. You may identify the econometric issues in the model construction (e.g. variable endogeneity) and how you will deal with it. You will (very likely) encounter other econometric issues in executing the regression (e.g. homoskedasticity test, weak instrument test…) and you need to figure out how to deal with those issues, which will be part of your next assignment.</w:t>
        </w:r>
      </w:ins>
    </w:p>
    <w:p w14:paraId="2B19D49D" w14:textId="77777777" w:rsidR="00071D72" w:rsidRPr="00071D72" w:rsidRDefault="00071D72" w:rsidP="008F12AB">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bookmarkStart w:id="32" w:name="_GoBack"/>
      <w:bookmarkEnd w:id="32"/>
    </w:p>
    <w:sectPr w:rsidR="00071D72" w:rsidRPr="00071D7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rnelia Ilin" w:date="2019-10-23T11:25:00Z" w:initials="CI">
    <w:p w14:paraId="4C0FDC42" w14:textId="77777777" w:rsidR="000C0453" w:rsidRDefault="000C0453">
      <w:pPr>
        <w:pStyle w:val="CommentText"/>
      </w:pPr>
      <w:r>
        <w:rPr>
          <w:rStyle w:val="CommentReference"/>
        </w:rPr>
        <w:annotationRef/>
      </w:r>
      <w:r w:rsidR="0063084C">
        <w:t>See here (econometric specification section) for an example on how to write about the econometric model:</w:t>
      </w:r>
    </w:p>
    <w:p w14:paraId="07A0A4BB" w14:textId="77777777" w:rsidR="0063084C" w:rsidRDefault="003B308A">
      <w:pPr>
        <w:pStyle w:val="CommentText"/>
      </w:pPr>
      <w:hyperlink r:id="rId1" w:history="1">
        <w:r w:rsidR="0063084C">
          <w:rPr>
            <w:rStyle w:val="Hyperlink"/>
          </w:rPr>
          <w:t>https://corneliailin.github.io/papers/PriceDispersion.pdf</w:t>
        </w:r>
      </w:hyperlink>
    </w:p>
    <w:p w14:paraId="2CEB135A" w14:textId="003EE33F" w:rsidR="0063084C" w:rsidRDefault="0063084C">
      <w:pPr>
        <w:pStyle w:val="CommentText"/>
      </w:pPr>
    </w:p>
  </w:comment>
  <w:comment w:id="1" w:author="Cornelia Ilin" w:date="2019-10-22T20:35:00Z" w:initials="CI">
    <w:p w14:paraId="2B7FF3AB" w14:textId="77777777" w:rsidR="003E17DF" w:rsidRDefault="004C37D9">
      <w:pPr>
        <w:pStyle w:val="CommentText"/>
      </w:pPr>
      <w:r>
        <w:rPr>
          <w:rStyle w:val="CommentReference"/>
        </w:rPr>
        <w:annotationRef/>
      </w:r>
      <w:r>
        <w:t>But what is your regression model?</w:t>
      </w:r>
      <w:r w:rsidR="003E17DF">
        <w:t xml:space="preserve"> First the model, then the null and alternative hyp</w:t>
      </w:r>
      <w:r w:rsidR="005D08A1">
        <w:t>o</w:t>
      </w:r>
      <w:r w:rsidR="003E17DF">
        <w:t>thesis</w:t>
      </w:r>
    </w:p>
    <w:p w14:paraId="66B3A011" w14:textId="77777777" w:rsidR="003E17DF" w:rsidRDefault="003E17DF">
      <w:pPr>
        <w:pStyle w:val="CommentText"/>
      </w:pPr>
    </w:p>
    <w:p w14:paraId="141087D1" w14:textId="77777777" w:rsidR="004C37D9" w:rsidRDefault="004C37D9">
      <w:pPr>
        <w:pStyle w:val="CommentText"/>
      </w:pPr>
      <w:r>
        <w:t xml:space="preserve">I think you are using your knowledge on how to conduct an A/B test, but </w:t>
      </w:r>
      <w:r w:rsidR="003E17DF">
        <w:t>an A/B test is just a test of a hypothesis that compares a statistic of interest across groups, so not a regression model in itself</w:t>
      </w:r>
    </w:p>
  </w:comment>
  <w:comment w:id="2" w:author="Cornelia Ilin" w:date="2019-10-22T20:35:00Z" w:initials="CI">
    <w:p w14:paraId="59371605" w14:textId="77777777" w:rsidR="004C37D9" w:rsidRDefault="004C37D9">
      <w:pPr>
        <w:pStyle w:val="CommentText"/>
      </w:pPr>
      <w:r>
        <w:rPr>
          <w:rStyle w:val="CommentReference"/>
        </w:rPr>
        <w:annotationRef/>
      </w:r>
      <w:r>
        <w:t xml:space="preserve">Maybe you also want to </w:t>
      </w:r>
      <w:r w:rsidR="003E17DF">
        <w:t>test</w:t>
      </w:r>
      <w:r>
        <w:t xml:space="preserve"> if the coefficients are 0</w:t>
      </w:r>
      <w:r w:rsidR="003E17DF">
        <w:t xml:space="preserve"> in the population?</w:t>
      </w:r>
    </w:p>
  </w:comment>
  <w:comment w:id="3" w:author="Cornelia Ilin" w:date="2019-10-22T20:43:00Z" w:initials="CI">
    <w:p w14:paraId="3154A764" w14:textId="77777777" w:rsidR="003E17DF" w:rsidRDefault="003E17DF">
      <w:pPr>
        <w:pStyle w:val="CommentText"/>
      </w:pPr>
      <w:r>
        <w:rPr>
          <w:rStyle w:val="CommentReference"/>
        </w:rPr>
        <w:annotationRef/>
      </w:r>
      <w:r>
        <w:t>Why just 0.05? We usually care about significance at the 0.1, 0.05, and 0.01 levels</w:t>
      </w:r>
    </w:p>
  </w:comment>
  <w:comment w:id="4" w:author="Cornelia Ilin" w:date="2019-10-22T20:45:00Z" w:initials="CI">
    <w:p w14:paraId="17A67E8C" w14:textId="77777777" w:rsidR="003E17DF" w:rsidRDefault="003E17DF">
      <w:pPr>
        <w:pStyle w:val="CommentText"/>
      </w:pPr>
      <w:r>
        <w:rPr>
          <w:rStyle w:val="CommentReference"/>
        </w:rPr>
        <w:annotationRef/>
      </w:r>
      <w:r>
        <w:t>Usually we explain this by referring to the results we got from the model</w:t>
      </w:r>
    </w:p>
  </w:comment>
  <w:comment w:id="5" w:author="Cornelia Ilin" w:date="2019-10-22T20:46:00Z" w:initials="CI">
    <w:p w14:paraId="695184D1" w14:textId="77777777" w:rsidR="003E17DF" w:rsidRDefault="003E17DF">
      <w:pPr>
        <w:pStyle w:val="CommentText"/>
      </w:pPr>
      <w:r>
        <w:rPr>
          <w:rStyle w:val="CommentReference"/>
        </w:rPr>
        <w:annotationRef/>
      </w:r>
      <w:r>
        <w:t>I don’t understand what this Turkey’s test does. I see only 2 groups with different values inside…</w:t>
      </w:r>
    </w:p>
  </w:comment>
  <w:comment w:id="6" w:author="Cornelia Ilin" w:date="2019-10-22T20:47:00Z" w:initials="CI">
    <w:p w14:paraId="77613C76" w14:textId="77777777" w:rsidR="003E17DF" w:rsidRDefault="003E17DF">
      <w:pPr>
        <w:pStyle w:val="CommentText"/>
      </w:pPr>
      <w:r>
        <w:rPr>
          <w:rStyle w:val="CommentReference"/>
        </w:rPr>
        <w:annotationRef/>
      </w:r>
      <w:r>
        <w:t>Now I understand Turkey’s test. Table should come after explanation not before</w:t>
      </w:r>
    </w:p>
  </w:comment>
  <w:comment w:id="8" w:author="Cornelia Ilin" w:date="2019-10-22T20:49:00Z" w:initials="CI">
    <w:p w14:paraId="68596257" w14:textId="77777777" w:rsidR="00A81E18" w:rsidRDefault="00A81E18">
      <w:pPr>
        <w:pStyle w:val="CommentText"/>
      </w:pPr>
      <w:r>
        <w:rPr>
          <w:rStyle w:val="CommentReference"/>
        </w:rPr>
        <w:annotationRef/>
      </w:r>
      <w:r>
        <w:t>I don’t understand</w:t>
      </w:r>
    </w:p>
    <w:p w14:paraId="481E9DF7" w14:textId="77777777" w:rsidR="00A81E18" w:rsidRDefault="00A81E18">
      <w:pPr>
        <w:pStyle w:val="CommentText"/>
      </w:pPr>
    </w:p>
    <w:p w14:paraId="599ED7F5" w14:textId="77777777" w:rsidR="00A81E18" w:rsidRDefault="00A81E18">
      <w:pPr>
        <w:pStyle w:val="CommentText"/>
      </w:pPr>
      <w:r>
        <w:t xml:space="preserve">You can actually test this by putting the appropriate variables in the regression, using </w:t>
      </w:r>
      <w:r w:rsidR="005D08A1">
        <w:t xml:space="preserve">categorical </w:t>
      </w:r>
      <w:r>
        <w:t>variables…</w:t>
      </w:r>
    </w:p>
  </w:comment>
  <w:comment w:id="9" w:author="Cornelia Ilin" w:date="2019-10-22T20:51:00Z" w:initials="CI">
    <w:p w14:paraId="3DCFB9EE" w14:textId="77777777" w:rsidR="00A81E18" w:rsidRDefault="00A81E18">
      <w:pPr>
        <w:pStyle w:val="CommentText"/>
      </w:pPr>
      <w:r>
        <w:rPr>
          <w:rStyle w:val="CommentReference"/>
        </w:rPr>
        <w:annotationRef/>
      </w:r>
      <w:r>
        <w:t>Again, this figure came out of nowhere… with no explanation before it</w:t>
      </w:r>
      <w:r w:rsidR="005D08A1">
        <w:t>. I think not even after it</w:t>
      </w:r>
    </w:p>
  </w:comment>
  <w:comment w:id="10" w:author="Cornelia Ilin" w:date="2019-10-22T20:54:00Z" w:initials="CI">
    <w:p w14:paraId="651CB6D3" w14:textId="77777777" w:rsidR="00A81E18" w:rsidRDefault="00A81E18">
      <w:pPr>
        <w:pStyle w:val="CommentText"/>
      </w:pPr>
      <w:r>
        <w:rPr>
          <w:rStyle w:val="CommentReference"/>
        </w:rPr>
        <w:annotationRef/>
      </w:r>
      <w:r>
        <w:t>Machine learning concepts, mention this</w:t>
      </w:r>
    </w:p>
  </w:comment>
  <w:comment w:id="11" w:author="Cornelia Ilin" w:date="2019-10-22T20:56:00Z" w:initials="CI">
    <w:p w14:paraId="199EB4EA" w14:textId="77777777" w:rsidR="00A81E18" w:rsidRDefault="00A81E18">
      <w:pPr>
        <w:pStyle w:val="CommentText"/>
      </w:pPr>
      <w:r>
        <w:rPr>
          <w:rStyle w:val="CommentReference"/>
        </w:rPr>
        <w:annotationRef/>
      </w:r>
      <w:r>
        <w:t>What are these variables? Do all make sense to be added in the model?</w:t>
      </w:r>
    </w:p>
  </w:comment>
  <w:comment w:id="12" w:author="Cornelia Ilin" w:date="2019-10-22T20:58:00Z" w:initials="CI">
    <w:p w14:paraId="788F3CF0" w14:textId="77777777" w:rsidR="00A81E18" w:rsidRDefault="00A81E18">
      <w:pPr>
        <w:pStyle w:val="CommentText"/>
      </w:pPr>
      <w:r>
        <w:rPr>
          <w:rStyle w:val="CommentReference"/>
        </w:rPr>
        <w:annotationRef/>
      </w:r>
      <w:r>
        <w:t>What is the reference level for the level variables?</w:t>
      </w:r>
    </w:p>
  </w:comment>
  <w:comment w:id="13" w:author="Cornelia Ilin" w:date="2019-10-22T21:00:00Z" w:initials="CI">
    <w:p w14:paraId="2A21AB6A" w14:textId="77777777" w:rsidR="005D08A1" w:rsidRDefault="005D08A1">
      <w:pPr>
        <w:pStyle w:val="CommentText"/>
      </w:pPr>
      <w:r>
        <w:rPr>
          <w:rStyle w:val="CommentReference"/>
        </w:rPr>
        <w:annotationRef/>
      </w:r>
      <w:r>
        <w:t>They don’t necessarily need to be binary variables, they can just be categorical variables with multiple levels</w:t>
      </w:r>
    </w:p>
  </w:comment>
  <w:comment w:id="15" w:author="Cornelia Ilin" w:date="2019-10-22T21:10:00Z" w:initials="CI">
    <w:p w14:paraId="7413B19C" w14:textId="253375BF" w:rsidR="00EA59B4" w:rsidRDefault="00EA59B4">
      <w:pPr>
        <w:pStyle w:val="CommentText"/>
      </w:pPr>
      <w:r>
        <w:rPr>
          <w:rStyle w:val="CommentReference"/>
        </w:rPr>
        <w:annotationRef/>
      </w:r>
      <w:r>
        <w:t>And of course and error term…</w:t>
      </w:r>
    </w:p>
  </w:comment>
  <w:comment w:id="14" w:author="Cornelia Ilin" w:date="2019-10-22T21:04:00Z" w:initials="CI">
    <w:p w14:paraId="68B9CE75" w14:textId="77777777" w:rsidR="005D08A1" w:rsidRDefault="005D08A1">
      <w:pPr>
        <w:pStyle w:val="CommentText"/>
      </w:pPr>
      <w:r>
        <w:rPr>
          <w:rStyle w:val="CommentReference"/>
        </w:rPr>
        <w:annotationRef/>
      </w:r>
      <w:r>
        <w:t xml:space="preserve">Write variable names in the regression… not letters </w:t>
      </w:r>
    </w:p>
  </w:comment>
  <w:comment w:id="16" w:author="Cornelia Ilin" w:date="2019-10-22T21:07:00Z" w:initials="CI">
    <w:p w14:paraId="3B324D40" w14:textId="38FD9A42" w:rsidR="005D08A1" w:rsidRDefault="005D08A1">
      <w:pPr>
        <w:pStyle w:val="CommentText"/>
      </w:pPr>
      <w:r>
        <w:rPr>
          <w:rStyle w:val="CommentReference"/>
        </w:rPr>
        <w:annotationRef/>
      </w:r>
      <w:r>
        <w:t xml:space="preserve">What is the unit of analysis? What is your identification strategy? </w:t>
      </w:r>
      <w:r w:rsidR="009E2C00">
        <w:t xml:space="preserve">No </w:t>
      </w:r>
      <w:r w:rsidR="00EA59B4">
        <w:t>regions FE added? You should have info at the zip-code level…</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B135A" w15:done="0"/>
  <w15:commentEx w15:paraId="141087D1" w15:done="0"/>
  <w15:commentEx w15:paraId="59371605" w15:done="0"/>
  <w15:commentEx w15:paraId="3154A764" w15:done="0"/>
  <w15:commentEx w15:paraId="17A67E8C" w15:done="0"/>
  <w15:commentEx w15:paraId="695184D1" w15:done="0"/>
  <w15:commentEx w15:paraId="77613C76" w15:done="0"/>
  <w15:commentEx w15:paraId="599ED7F5" w15:done="0"/>
  <w15:commentEx w15:paraId="3DCFB9EE" w15:done="0"/>
  <w15:commentEx w15:paraId="651CB6D3" w15:done="0"/>
  <w15:commentEx w15:paraId="199EB4EA" w15:done="0"/>
  <w15:commentEx w15:paraId="788F3CF0" w15:done="0"/>
  <w15:commentEx w15:paraId="2A21AB6A" w15:done="0"/>
  <w15:commentEx w15:paraId="7413B19C" w15:done="0"/>
  <w15:commentEx w15:paraId="68B9CE75" w15:done="0"/>
  <w15:commentEx w15:paraId="3B324D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B135A" w16cid:durableId="215AB727"/>
  <w16cid:commentId w16cid:paraId="141087D1" w16cid:durableId="2159E67B"/>
  <w16cid:commentId w16cid:paraId="59371605" w16cid:durableId="2159E6A1"/>
  <w16cid:commentId w16cid:paraId="3154A764" w16cid:durableId="2159E863"/>
  <w16cid:commentId w16cid:paraId="17A67E8C" w16cid:durableId="2159E8D0"/>
  <w16cid:commentId w16cid:paraId="695184D1" w16cid:durableId="2159E920"/>
  <w16cid:commentId w16cid:paraId="77613C76" w16cid:durableId="2159E975"/>
  <w16cid:commentId w16cid:paraId="599ED7F5" w16cid:durableId="2159E9EC"/>
  <w16cid:commentId w16cid:paraId="3DCFB9EE" w16cid:durableId="2159EA63"/>
  <w16cid:commentId w16cid:paraId="651CB6D3" w16cid:durableId="2159EAFA"/>
  <w16cid:commentId w16cid:paraId="199EB4EA" w16cid:durableId="2159EB97"/>
  <w16cid:commentId w16cid:paraId="788F3CF0" w16cid:durableId="2159EBE8"/>
  <w16cid:commentId w16cid:paraId="2A21AB6A" w16cid:durableId="2159EC53"/>
  <w16cid:commentId w16cid:paraId="7413B19C" w16cid:durableId="2159EEB6"/>
  <w16cid:commentId w16cid:paraId="68B9CE75" w16cid:durableId="2159ED42"/>
  <w16cid:commentId w16cid:paraId="3B324D40" w16cid:durableId="2159E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7258"/>
    <w:multiLevelType w:val="multilevel"/>
    <w:tmpl w:val="CF163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411744"/>
    <w:multiLevelType w:val="hybridMultilevel"/>
    <w:tmpl w:val="830C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elia Ilin">
    <w15:presenceInfo w15:providerId="AD" w15:userId="S-1-5-21-944445629-1489980678-184074267-585215"/>
  </w15:person>
  <w15:person w15:author="Guanming Shi">
    <w15:presenceInfo w15:providerId="AD" w15:userId="S::gshi@wisc.edu::058beffb-272c-4ba1-a4ff-36d1ee641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97"/>
    <w:rsid w:val="0000139D"/>
    <w:rsid w:val="00016F2A"/>
    <w:rsid w:val="00071D72"/>
    <w:rsid w:val="00073411"/>
    <w:rsid w:val="000917FC"/>
    <w:rsid w:val="000C0453"/>
    <w:rsid w:val="000E236D"/>
    <w:rsid w:val="00100B30"/>
    <w:rsid w:val="00193721"/>
    <w:rsid w:val="001C46C0"/>
    <w:rsid w:val="002679BD"/>
    <w:rsid w:val="00294ED6"/>
    <w:rsid w:val="002D6C10"/>
    <w:rsid w:val="002E33BC"/>
    <w:rsid w:val="00376CE2"/>
    <w:rsid w:val="003813F5"/>
    <w:rsid w:val="003B308A"/>
    <w:rsid w:val="003B51E7"/>
    <w:rsid w:val="003E17DF"/>
    <w:rsid w:val="003E3FC8"/>
    <w:rsid w:val="004123F5"/>
    <w:rsid w:val="00425BC2"/>
    <w:rsid w:val="004459FC"/>
    <w:rsid w:val="004C37D9"/>
    <w:rsid w:val="004F5CD1"/>
    <w:rsid w:val="00504659"/>
    <w:rsid w:val="005A5E65"/>
    <w:rsid w:val="005D08A1"/>
    <w:rsid w:val="005E4093"/>
    <w:rsid w:val="0063084C"/>
    <w:rsid w:val="006315B6"/>
    <w:rsid w:val="00636C24"/>
    <w:rsid w:val="00657AFD"/>
    <w:rsid w:val="00661BDA"/>
    <w:rsid w:val="006A4776"/>
    <w:rsid w:val="006B37B2"/>
    <w:rsid w:val="006D3840"/>
    <w:rsid w:val="00801E54"/>
    <w:rsid w:val="00885A8B"/>
    <w:rsid w:val="008F12AB"/>
    <w:rsid w:val="00930DDB"/>
    <w:rsid w:val="009512EA"/>
    <w:rsid w:val="009E2C00"/>
    <w:rsid w:val="009F3A01"/>
    <w:rsid w:val="00A34974"/>
    <w:rsid w:val="00A53866"/>
    <w:rsid w:val="00A81E18"/>
    <w:rsid w:val="00AC2667"/>
    <w:rsid w:val="00B14C83"/>
    <w:rsid w:val="00C02B23"/>
    <w:rsid w:val="00C071DC"/>
    <w:rsid w:val="00C321EF"/>
    <w:rsid w:val="00CA7421"/>
    <w:rsid w:val="00D00F8A"/>
    <w:rsid w:val="00DC06F9"/>
    <w:rsid w:val="00DF7B86"/>
    <w:rsid w:val="00E13EA4"/>
    <w:rsid w:val="00E73EB0"/>
    <w:rsid w:val="00E75F98"/>
    <w:rsid w:val="00E83E7F"/>
    <w:rsid w:val="00EA59B4"/>
    <w:rsid w:val="00EC6797"/>
    <w:rsid w:val="00F111BA"/>
    <w:rsid w:val="00F708A4"/>
    <w:rsid w:val="00FA2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049"/>
  <w15:chartTrackingRefBased/>
  <w15:docId w15:val="{D9FD304E-78CA-40FC-80C8-3000115A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7B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6797"/>
    <w:rPr>
      <w:b/>
      <w:bCs/>
    </w:rPr>
  </w:style>
  <w:style w:type="character" w:styleId="Hyperlink">
    <w:name w:val="Hyperlink"/>
    <w:basedOn w:val="DefaultParagraphFont"/>
    <w:uiPriority w:val="99"/>
    <w:semiHidden/>
    <w:unhideWhenUsed/>
    <w:rsid w:val="00EC6797"/>
    <w:rPr>
      <w:color w:val="0000FF"/>
      <w:u w:val="single"/>
    </w:rPr>
  </w:style>
  <w:style w:type="paragraph" w:styleId="HTMLPreformatted">
    <w:name w:val="HTML Preformatted"/>
    <w:basedOn w:val="Normal"/>
    <w:link w:val="HTMLPreformattedChar"/>
    <w:uiPriority w:val="99"/>
    <w:semiHidden/>
    <w:unhideWhenUsed/>
    <w:rsid w:val="0010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B30"/>
    <w:rPr>
      <w:rFonts w:ascii="Courier New" w:eastAsia="Times New Roman" w:hAnsi="Courier New" w:cs="Courier New"/>
      <w:sz w:val="20"/>
      <w:szCs w:val="20"/>
    </w:rPr>
  </w:style>
  <w:style w:type="character" w:styleId="PlaceholderText">
    <w:name w:val="Placeholder Text"/>
    <w:basedOn w:val="DefaultParagraphFont"/>
    <w:uiPriority w:val="99"/>
    <w:semiHidden/>
    <w:rsid w:val="004F5CD1"/>
    <w:rPr>
      <w:color w:val="808080"/>
    </w:rPr>
  </w:style>
  <w:style w:type="paragraph" w:styleId="BalloonText">
    <w:name w:val="Balloon Text"/>
    <w:basedOn w:val="Normal"/>
    <w:link w:val="BalloonTextChar"/>
    <w:uiPriority w:val="99"/>
    <w:semiHidden/>
    <w:unhideWhenUsed/>
    <w:rsid w:val="00636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C24"/>
    <w:rPr>
      <w:rFonts w:ascii="Segoe UI" w:hAnsi="Segoe UI" w:cs="Segoe UI"/>
      <w:sz w:val="18"/>
      <w:szCs w:val="18"/>
    </w:rPr>
  </w:style>
  <w:style w:type="character" w:customStyle="1" w:styleId="Heading3Char">
    <w:name w:val="Heading 3 Char"/>
    <w:basedOn w:val="DefaultParagraphFont"/>
    <w:link w:val="Heading3"/>
    <w:uiPriority w:val="9"/>
    <w:rsid w:val="00DF7B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7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F7B86"/>
  </w:style>
  <w:style w:type="character" w:customStyle="1" w:styleId="mn">
    <w:name w:val="mn"/>
    <w:basedOn w:val="DefaultParagraphFont"/>
    <w:rsid w:val="00DF7B86"/>
  </w:style>
  <w:style w:type="character" w:customStyle="1" w:styleId="mjxassistivemathml">
    <w:name w:val="mjx_assistive_mathml"/>
    <w:basedOn w:val="DefaultParagraphFont"/>
    <w:rsid w:val="00DF7B86"/>
  </w:style>
  <w:style w:type="character" w:styleId="Emphasis">
    <w:name w:val="Emphasis"/>
    <w:basedOn w:val="DefaultParagraphFont"/>
    <w:uiPriority w:val="20"/>
    <w:qFormat/>
    <w:rsid w:val="00DF7B86"/>
    <w:rPr>
      <w:i/>
      <w:iCs/>
    </w:rPr>
  </w:style>
  <w:style w:type="character" w:customStyle="1" w:styleId="mo">
    <w:name w:val="mo"/>
    <w:basedOn w:val="DefaultParagraphFont"/>
    <w:rsid w:val="00DF7B86"/>
  </w:style>
  <w:style w:type="paragraph" w:styleId="ListParagraph">
    <w:name w:val="List Paragraph"/>
    <w:basedOn w:val="Normal"/>
    <w:uiPriority w:val="34"/>
    <w:qFormat/>
    <w:rsid w:val="00C321EF"/>
    <w:pPr>
      <w:ind w:left="720"/>
      <w:contextualSpacing/>
    </w:pPr>
  </w:style>
  <w:style w:type="character" w:styleId="CommentReference">
    <w:name w:val="annotation reference"/>
    <w:basedOn w:val="DefaultParagraphFont"/>
    <w:uiPriority w:val="99"/>
    <w:semiHidden/>
    <w:unhideWhenUsed/>
    <w:rsid w:val="004C37D9"/>
    <w:rPr>
      <w:sz w:val="16"/>
      <w:szCs w:val="16"/>
    </w:rPr>
  </w:style>
  <w:style w:type="paragraph" w:styleId="CommentText">
    <w:name w:val="annotation text"/>
    <w:basedOn w:val="Normal"/>
    <w:link w:val="CommentTextChar"/>
    <w:uiPriority w:val="99"/>
    <w:unhideWhenUsed/>
    <w:rsid w:val="004C37D9"/>
    <w:pPr>
      <w:spacing w:line="240" w:lineRule="auto"/>
    </w:pPr>
    <w:rPr>
      <w:sz w:val="20"/>
      <w:szCs w:val="20"/>
    </w:rPr>
  </w:style>
  <w:style w:type="character" w:customStyle="1" w:styleId="CommentTextChar">
    <w:name w:val="Comment Text Char"/>
    <w:basedOn w:val="DefaultParagraphFont"/>
    <w:link w:val="CommentText"/>
    <w:uiPriority w:val="99"/>
    <w:rsid w:val="004C37D9"/>
    <w:rPr>
      <w:sz w:val="20"/>
      <w:szCs w:val="20"/>
    </w:rPr>
  </w:style>
  <w:style w:type="paragraph" w:styleId="CommentSubject">
    <w:name w:val="annotation subject"/>
    <w:basedOn w:val="CommentText"/>
    <w:next w:val="CommentText"/>
    <w:link w:val="CommentSubjectChar"/>
    <w:uiPriority w:val="99"/>
    <w:semiHidden/>
    <w:unhideWhenUsed/>
    <w:rsid w:val="004C37D9"/>
    <w:rPr>
      <w:b/>
      <w:bCs/>
    </w:rPr>
  </w:style>
  <w:style w:type="character" w:customStyle="1" w:styleId="CommentSubjectChar">
    <w:name w:val="Comment Subject Char"/>
    <w:basedOn w:val="CommentTextChar"/>
    <w:link w:val="CommentSubject"/>
    <w:uiPriority w:val="99"/>
    <w:semiHidden/>
    <w:rsid w:val="004C37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7090">
      <w:bodyDiv w:val="1"/>
      <w:marLeft w:val="0"/>
      <w:marRight w:val="0"/>
      <w:marTop w:val="0"/>
      <w:marBottom w:val="0"/>
      <w:divBdr>
        <w:top w:val="none" w:sz="0" w:space="0" w:color="auto"/>
        <w:left w:val="none" w:sz="0" w:space="0" w:color="auto"/>
        <w:bottom w:val="none" w:sz="0" w:space="0" w:color="auto"/>
        <w:right w:val="none" w:sz="0" w:space="0" w:color="auto"/>
      </w:divBdr>
    </w:div>
    <w:div w:id="249126961">
      <w:bodyDiv w:val="1"/>
      <w:marLeft w:val="0"/>
      <w:marRight w:val="0"/>
      <w:marTop w:val="0"/>
      <w:marBottom w:val="0"/>
      <w:divBdr>
        <w:top w:val="none" w:sz="0" w:space="0" w:color="auto"/>
        <w:left w:val="none" w:sz="0" w:space="0" w:color="auto"/>
        <w:bottom w:val="none" w:sz="0" w:space="0" w:color="auto"/>
        <w:right w:val="none" w:sz="0" w:space="0" w:color="auto"/>
      </w:divBdr>
    </w:div>
    <w:div w:id="366488742">
      <w:bodyDiv w:val="1"/>
      <w:marLeft w:val="0"/>
      <w:marRight w:val="0"/>
      <w:marTop w:val="0"/>
      <w:marBottom w:val="0"/>
      <w:divBdr>
        <w:top w:val="none" w:sz="0" w:space="0" w:color="auto"/>
        <w:left w:val="none" w:sz="0" w:space="0" w:color="auto"/>
        <w:bottom w:val="none" w:sz="0" w:space="0" w:color="auto"/>
        <w:right w:val="none" w:sz="0" w:space="0" w:color="auto"/>
      </w:divBdr>
    </w:div>
    <w:div w:id="559680138">
      <w:bodyDiv w:val="1"/>
      <w:marLeft w:val="0"/>
      <w:marRight w:val="0"/>
      <w:marTop w:val="0"/>
      <w:marBottom w:val="0"/>
      <w:divBdr>
        <w:top w:val="none" w:sz="0" w:space="0" w:color="auto"/>
        <w:left w:val="none" w:sz="0" w:space="0" w:color="auto"/>
        <w:bottom w:val="none" w:sz="0" w:space="0" w:color="auto"/>
        <w:right w:val="none" w:sz="0" w:space="0" w:color="auto"/>
      </w:divBdr>
    </w:div>
    <w:div w:id="681975157">
      <w:bodyDiv w:val="1"/>
      <w:marLeft w:val="0"/>
      <w:marRight w:val="0"/>
      <w:marTop w:val="0"/>
      <w:marBottom w:val="0"/>
      <w:divBdr>
        <w:top w:val="none" w:sz="0" w:space="0" w:color="auto"/>
        <w:left w:val="none" w:sz="0" w:space="0" w:color="auto"/>
        <w:bottom w:val="none" w:sz="0" w:space="0" w:color="auto"/>
        <w:right w:val="none" w:sz="0" w:space="0" w:color="auto"/>
      </w:divBdr>
    </w:div>
    <w:div w:id="778525966">
      <w:bodyDiv w:val="1"/>
      <w:marLeft w:val="0"/>
      <w:marRight w:val="0"/>
      <w:marTop w:val="0"/>
      <w:marBottom w:val="0"/>
      <w:divBdr>
        <w:top w:val="none" w:sz="0" w:space="0" w:color="auto"/>
        <w:left w:val="none" w:sz="0" w:space="0" w:color="auto"/>
        <w:bottom w:val="none" w:sz="0" w:space="0" w:color="auto"/>
        <w:right w:val="none" w:sz="0" w:space="0" w:color="auto"/>
      </w:divBdr>
    </w:div>
    <w:div w:id="966351230">
      <w:bodyDiv w:val="1"/>
      <w:marLeft w:val="0"/>
      <w:marRight w:val="0"/>
      <w:marTop w:val="0"/>
      <w:marBottom w:val="0"/>
      <w:divBdr>
        <w:top w:val="none" w:sz="0" w:space="0" w:color="auto"/>
        <w:left w:val="none" w:sz="0" w:space="0" w:color="auto"/>
        <w:bottom w:val="none" w:sz="0" w:space="0" w:color="auto"/>
        <w:right w:val="none" w:sz="0" w:space="0" w:color="auto"/>
      </w:divBdr>
    </w:div>
    <w:div w:id="986126835">
      <w:bodyDiv w:val="1"/>
      <w:marLeft w:val="0"/>
      <w:marRight w:val="0"/>
      <w:marTop w:val="0"/>
      <w:marBottom w:val="0"/>
      <w:divBdr>
        <w:top w:val="none" w:sz="0" w:space="0" w:color="auto"/>
        <w:left w:val="none" w:sz="0" w:space="0" w:color="auto"/>
        <w:bottom w:val="none" w:sz="0" w:space="0" w:color="auto"/>
        <w:right w:val="none" w:sz="0" w:space="0" w:color="auto"/>
      </w:divBdr>
    </w:div>
    <w:div w:id="1096487294">
      <w:bodyDiv w:val="1"/>
      <w:marLeft w:val="0"/>
      <w:marRight w:val="0"/>
      <w:marTop w:val="0"/>
      <w:marBottom w:val="0"/>
      <w:divBdr>
        <w:top w:val="none" w:sz="0" w:space="0" w:color="auto"/>
        <w:left w:val="none" w:sz="0" w:space="0" w:color="auto"/>
        <w:bottom w:val="none" w:sz="0" w:space="0" w:color="auto"/>
        <w:right w:val="none" w:sz="0" w:space="0" w:color="auto"/>
      </w:divBdr>
    </w:div>
    <w:div w:id="1407996505">
      <w:bodyDiv w:val="1"/>
      <w:marLeft w:val="0"/>
      <w:marRight w:val="0"/>
      <w:marTop w:val="0"/>
      <w:marBottom w:val="0"/>
      <w:divBdr>
        <w:top w:val="none" w:sz="0" w:space="0" w:color="auto"/>
        <w:left w:val="none" w:sz="0" w:space="0" w:color="auto"/>
        <w:bottom w:val="none" w:sz="0" w:space="0" w:color="auto"/>
        <w:right w:val="none" w:sz="0" w:space="0" w:color="auto"/>
      </w:divBdr>
    </w:div>
    <w:div w:id="1524056056">
      <w:bodyDiv w:val="1"/>
      <w:marLeft w:val="0"/>
      <w:marRight w:val="0"/>
      <w:marTop w:val="0"/>
      <w:marBottom w:val="0"/>
      <w:divBdr>
        <w:top w:val="none" w:sz="0" w:space="0" w:color="auto"/>
        <w:left w:val="none" w:sz="0" w:space="0" w:color="auto"/>
        <w:bottom w:val="none" w:sz="0" w:space="0" w:color="auto"/>
        <w:right w:val="none" w:sz="0" w:space="0" w:color="auto"/>
      </w:divBdr>
    </w:div>
    <w:div w:id="1747414635">
      <w:bodyDiv w:val="1"/>
      <w:marLeft w:val="0"/>
      <w:marRight w:val="0"/>
      <w:marTop w:val="0"/>
      <w:marBottom w:val="0"/>
      <w:divBdr>
        <w:top w:val="none" w:sz="0" w:space="0" w:color="auto"/>
        <w:left w:val="none" w:sz="0" w:space="0" w:color="auto"/>
        <w:bottom w:val="none" w:sz="0" w:space="0" w:color="auto"/>
        <w:right w:val="none" w:sz="0" w:space="0" w:color="auto"/>
      </w:divBdr>
    </w:div>
    <w:div w:id="193654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rneliailin.github.io/papers/PriceDispersion.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F6F07-76B1-48F7-B6B9-5BBEB17C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6</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Guanming Shi</cp:lastModifiedBy>
  <cp:revision>11</cp:revision>
  <dcterms:created xsi:type="dcterms:W3CDTF">2019-10-17T04:16:00Z</dcterms:created>
  <dcterms:modified xsi:type="dcterms:W3CDTF">2019-10-23T20:30:00Z</dcterms:modified>
</cp:coreProperties>
</file>